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67F0" w14:textId="5FAD8300" w:rsidR="00E83CEE" w:rsidRDefault="00565EA3" w:rsidP="00700C3A">
      <w:pPr>
        <w:pStyle w:val="Title"/>
        <w:contextualSpacing/>
      </w:pPr>
      <w:r>
        <w:t xml:space="preserve">Body </w:t>
      </w:r>
      <w:r w:rsidR="003E2664">
        <w:t>m</w:t>
      </w:r>
      <w:r>
        <w:t xml:space="preserve">ass in </w:t>
      </w:r>
      <w:r w:rsidR="003E2664">
        <w:t>a</w:t>
      </w:r>
      <w:r>
        <w:t>dolescence</w:t>
      </w:r>
      <w:r w:rsidR="003E2664">
        <w:t>: Stronger ties to</w:t>
      </w:r>
      <w:r>
        <w:t xml:space="preserve"> </w:t>
      </w:r>
      <w:r w:rsidR="003E2664">
        <w:t>s</w:t>
      </w:r>
      <w:r>
        <w:t xml:space="preserve">ocioeconomic </w:t>
      </w:r>
      <w:r w:rsidR="003E2664">
        <w:t>s</w:t>
      </w:r>
      <w:r>
        <w:t>tatus</w:t>
      </w:r>
      <w:r w:rsidR="003E2664">
        <w:t xml:space="preserve"> than personality</w:t>
      </w:r>
    </w:p>
    <w:tbl>
      <w:tblPr>
        <w:tblStyle w:val="Table"/>
        <w:tblW w:w="5000" w:type="pct"/>
        <w:tblLook w:val="07C0" w:firstRow="0" w:lastRow="1" w:firstColumn="1" w:lastColumn="1" w:noHBand="1" w:noVBand="1"/>
      </w:tblPr>
      <w:tblGrid>
        <w:gridCol w:w="9360"/>
      </w:tblGrid>
      <w:tr w:rsidR="00E83CEE" w14:paraId="7D4A9DCC" w14:textId="77777777">
        <w:tc>
          <w:tcPr>
            <w:tcW w:w="0" w:type="auto"/>
          </w:tcPr>
          <w:p w14:paraId="00274339" w14:textId="77777777" w:rsidR="00E83CEE" w:rsidRDefault="00565EA3" w:rsidP="00D20B8E">
            <w:pPr>
              <w:pStyle w:val="Compact"/>
              <w:jc w:val="center"/>
            </w:pPr>
            <w:r>
              <w:t>Sara J. Weston</w:t>
            </w:r>
            <w:r>
              <w:rPr>
                <w:vertAlign w:val="superscript"/>
              </w:rPr>
              <w:t>1</w:t>
            </w:r>
            <w:r>
              <w:t>, Magdalena Leszko</w:t>
            </w:r>
            <w:r>
              <w:rPr>
                <w:vertAlign w:val="superscript"/>
              </w:rPr>
              <w:t>2</w:t>
            </w:r>
            <w:r>
              <w:t>, &amp; David Condon</w:t>
            </w:r>
            <w:r>
              <w:rPr>
                <w:vertAlign w:val="superscript"/>
              </w:rPr>
              <w:t>1</w:t>
            </w:r>
          </w:p>
        </w:tc>
      </w:tr>
      <w:tr w:rsidR="00E83CEE" w14:paraId="083A01AB" w14:textId="77777777">
        <w:tc>
          <w:tcPr>
            <w:tcW w:w="0" w:type="auto"/>
          </w:tcPr>
          <w:p w14:paraId="32948EE0" w14:textId="77777777" w:rsidR="00E83CEE" w:rsidRDefault="00565EA3" w:rsidP="00D20B8E">
            <w:pPr>
              <w:pStyle w:val="Compact"/>
              <w:jc w:val="center"/>
            </w:pPr>
            <w:r>
              <w:rPr>
                <w:vertAlign w:val="superscript"/>
              </w:rPr>
              <w:t>1</w:t>
            </w:r>
            <w:r>
              <w:t xml:space="preserve"> University of Oregon</w:t>
            </w:r>
          </w:p>
        </w:tc>
      </w:tr>
      <w:tr w:rsidR="00E83CEE" w14:paraId="2EF49767" w14:textId="77777777">
        <w:tc>
          <w:tcPr>
            <w:tcW w:w="0" w:type="auto"/>
          </w:tcPr>
          <w:p w14:paraId="345EABE1" w14:textId="77777777" w:rsidR="00E83CEE" w:rsidRDefault="00565EA3" w:rsidP="00D20B8E">
            <w:pPr>
              <w:pStyle w:val="Compact"/>
              <w:jc w:val="center"/>
            </w:pPr>
            <w:r>
              <w:rPr>
                <w:vertAlign w:val="superscript"/>
              </w:rPr>
              <w:t>2</w:t>
            </w:r>
            <w:r>
              <w:t xml:space="preserve"> University of Szczecin</w:t>
            </w:r>
          </w:p>
        </w:tc>
      </w:tr>
      <w:tr w:rsidR="00E83CEE" w14:paraId="405179D0" w14:textId="77777777">
        <w:tc>
          <w:tcPr>
            <w:tcW w:w="0" w:type="auto"/>
          </w:tcPr>
          <w:p w14:paraId="78611AE3" w14:textId="77777777" w:rsidR="00E83CEE" w:rsidRDefault="00565EA3" w:rsidP="00F00E46">
            <w:pPr>
              <w:pStyle w:val="Compact"/>
            </w:pPr>
            <w:r>
              <w:t>                                                                                                                                                    </w:t>
            </w:r>
          </w:p>
        </w:tc>
      </w:tr>
    </w:tbl>
    <w:p w14:paraId="10BB0A70" w14:textId="77777777" w:rsidR="00E83CEE" w:rsidRDefault="00565EA3" w:rsidP="00F00E46">
      <w:pPr>
        <w:pStyle w:val="BodyText"/>
      </w:pPr>
      <w:r>
        <w:t> </w:t>
      </w:r>
    </w:p>
    <w:p w14:paraId="728C3769" w14:textId="77777777" w:rsidR="00E83CEE" w:rsidRDefault="00565EA3" w:rsidP="00F00E46">
      <w:pPr>
        <w:pStyle w:val="BodyText"/>
      </w:pPr>
      <w:r>
        <w:t> </w:t>
      </w:r>
    </w:p>
    <w:p w14:paraId="0836B75A" w14:textId="77777777" w:rsidR="00E83CEE" w:rsidRDefault="00565EA3" w:rsidP="00F00E46">
      <w:pPr>
        <w:pStyle w:val="BodyText"/>
      </w:pPr>
      <w:r>
        <w:t> </w:t>
      </w:r>
    </w:p>
    <w:p w14:paraId="3624A314" w14:textId="77777777" w:rsidR="00E83CEE" w:rsidRDefault="00565EA3" w:rsidP="00F00E46">
      <w:pPr>
        <w:pStyle w:val="BodyText"/>
      </w:pPr>
      <w:r>
        <w:t> </w:t>
      </w:r>
    </w:p>
    <w:p w14:paraId="369116A0" w14:textId="77777777" w:rsidR="00E83CEE" w:rsidRDefault="00565EA3" w:rsidP="00F00E46">
      <w:pPr>
        <w:pStyle w:val="BodyText"/>
      </w:pPr>
      <w:r>
        <w:t> </w:t>
      </w:r>
    </w:p>
    <w:p w14:paraId="771DC23A" w14:textId="77777777" w:rsidR="00E83CEE" w:rsidRDefault="00565EA3" w:rsidP="00F00E46">
      <w:pPr>
        <w:pStyle w:val="BodyText"/>
      </w:pPr>
      <w:r>
        <w:t> </w:t>
      </w:r>
    </w:p>
    <w:p w14:paraId="4BB11D8F" w14:textId="77777777" w:rsidR="00E83CEE" w:rsidRDefault="00565EA3" w:rsidP="00F00E46">
      <w:pPr>
        <w:pStyle w:val="BodyText"/>
      </w:pPr>
      <w:r>
        <w:t> </w:t>
      </w:r>
    </w:p>
    <w:p w14:paraId="64C7E5C4" w14:textId="77777777" w:rsidR="00E83CEE" w:rsidRDefault="00565EA3" w:rsidP="00700C3A">
      <w:pPr>
        <w:pStyle w:val="Heading1"/>
        <w:contextualSpacing/>
      </w:pPr>
      <w:bookmarkStart w:id="0" w:name="author-note"/>
      <w:proofErr w:type="gramStart"/>
      <w:r>
        <w:t>Author</w:t>
      </w:r>
      <w:proofErr w:type="gramEnd"/>
      <w:r>
        <w:t xml:space="preserve"> note</w:t>
      </w:r>
      <w:bookmarkEnd w:id="0"/>
    </w:p>
    <w:p w14:paraId="63C682D7" w14:textId="77777777" w:rsidR="00E83CEE" w:rsidRDefault="00565EA3" w:rsidP="00F00E46">
      <w:pPr>
        <w:pStyle w:val="FirstParagraph"/>
      </w:pPr>
      <w:r>
        <w:t xml:space="preserve">Correspondence concerning this article should be addressed to Sara J. Weston, Department of Psychology, 1451 Onyx St, Eugene, OR 97403. E-mail: </w:t>
      </w:r>
      <w:hyperlink r:id="rId7">
        <w:r>
          <w:rPr>
            <w:rStyle w:val="Hyperlink"/>
          </w:rPr>
          <w:t>weston.sara@gmail.com</w:t>
        </w:r>
      </w:hyperlink>
    </w:p>
    <w:p w14:paraId="51966EDC" w14:textId="77777777" w:rsidR="00E83CEE" w:rsidRDefault="00565EA3" w:rsidP="00700C3A">
      <w:pPr>
        <w:pStyle w:val="Title"/>
        <w:contextualSpacing/>
      </w:pPr>
      <w:r>
        <w:lastRenderedPageBreak/>
        <w:t>Abstract</w:t>
      </w:r>
    </w:p>
    <w:p w14:paraId="05AF8815" w14:textId="2517C34B" w:rsidR="00E83CEE" w:rsidRDefault="00565EA3" w:rsidP="00F00E46">
      <w:pPr>
        <w:pStyle w:val="BodyText"/>
      </w:pPr>
      <w:r>
        <w:rPr>
          <w:i/>
        </w:rPr>
        <w:t>Keywords:</w:t>
      </w:r>
      <w:r>
        <w:t xml:space="preserve"> adolescen</w:t>
      </w:r>
      <w:ins w:id="1" w:author="David Condon" w:date="2021-10-04T17:36:00Z">
        <w:r w:rsidR="003054EB">
          <w:t>ce</w:t>
        </w:r>
      </w:ins>
      <w:del w:id="2" w:author="David Condon" w:date="2021-10-04T17:36:00Z">
        <w:r w:rsidDel="003054EB">
          <w:delText>ts</w:delText>
        </w:r>
      </w:del>
      <w:r>
        <w:t>, Body Mass Index, obesity, personality traits, socioeconomic status</w:t>
      </w:r>
    </w:p>
    <w:p w14:paraId="3A043557" w14:textId="77777777" w:rsidR="00E83CEE" w:rsidRDefault="00565EA3" w:rsidP="00F00E46">
      <w:pPr>
        <w:pStyle w:val="BodyText"/>
      </w:pPr>
      <w:r>
        <w:t xml:space="preserve">Word count: </w:t>
      </w:r>
      <w:commentRangeStart w:id="3"/>
      <w:r>
        <w:t>X</w:t>
      </w:r>
      <w:commentRangeEnd w:id="3"/>
      <w:r w:rsidR="003054EB">
        <w:rPr>
          <w:rStyle w:val="CommentReference"/>
          <w:rFonts w:asciiTheme="minorHAnsi" w:hAnsiTheme="minorHAnsi"/>
        </w:rPr>
        <w:commentReference w:id="3"/>
      </w:r>
    </w:p>
    <w:p w14:paraId="6570B8F5" w14:textId="77777777" w:rsidR="00B3563D" w:rsidRDefault="00B3563D">
      <w:pPr>
        <w:rPr>
          <w:rFonts w:ascii="Times New Roman" w:hAnsi="Times New Roman"/>
        </w:rPr>
      </w:pPr>
      <w:r>
        <w:br w:type="page"/>
      </w:r>
    </w:p>
    <w:p w14:paraId="3293694B" w14:textId="2FE91238" w:rsidR="00E83CEE" w:rsidRDefault="00565EA3" w:rsidP="00B3563D">
      <w:pPr>
        <w:pStyle w:val="BodyText"/>
        <w:widowControl w:val="0"/>
        <w:spacing w:before="0" w:after="0"/>
      </w:pPr>
      <w:r>
        <w:lastRenderedPageBreak/>
        <w:t xml:space="preserve">Obesity among children and adolescents is an international public health crisis. In the last 40 years, the prevalence of obesity has grown from 1 in 20 American adolescents to nearly 1 in 5 </w:t>
      </w:r>
      <w:r w:rsidR="002C7E0A">
        <w:fldChar w:fldCharType="begin"/>
      </w:r>
      <w:r w:rsidR="00163D95">
        <w:instrText xml:space="preserve"> ADDIN ZOTERO_ITEM CSL_CITATION {"citationID":"TBL5Q0Yi","properties":{"formattedCitation":"(1, 2)","plainCitation":"(1, 2)","noteIndex":0},"citationItems":[{"id":3216,"uris":["http://zotero.org/groups/2889699/items/IYYPK4UR"],"uri":["http://zotero.org/groups/2889699/items/IYYPK4UR"],"itemData":{"id":3216,"type":"article-journal","container-title":"NCHS data brief","note":"Citation Key: hales2017prevalence","page":"1-8","title":"Prevalence of obesity among adults and youth: United States, 2015–2016","volume":"288","author":[{"family":"Hales","given":"Craig M"},{"family":"Carroll","given":"Margaret D"},{"family":"Fryar","given":"Cheryl D"},{"family":"Ogden","given":"Cynthia L"}],"issued":{"date-parts":[["2017"]]}}},{"id":2700,"uris":["http://zotero.org/groups/2889699/items/7N65AUQK"],"uri":["http://zotero.org/groups/2889699/items/7N65AUQK"],"itemData":{"id":2700,"type":"article-journal","container-title":"Jama","issue":"8","note":"publisher: American Medical Association","page":"806–814","title":"Prevalence of childhood and adult obesity in the United States, 2011-2012","volume":"311","author":[{"family":"Ogden","given":"Cynthia L"},{"family":"Carroll","given":"Margaret D"},{"family":"Kit","given":"Brian K"},{"family":"Flegal","given":"Katherine M"}],"issued":{"date-parts":[["2014"]]}}}],"schema":"https://github.com/citation-style-language/schema/raw/master/csl-citation.json"} </w:instrText>
      </w:r>
      <w:r w:rsidR="002C7E0A">
        <w:fldChar w:fldCharType="separate"/>
      </w:r>
      <w:r w:rsidR="00163D95">
        <w:rPr>
          <w:rFonts w:cs="Times New Roman"/>
        </w:rPr>
        <w:t>(1, 2)</w:t>
      </w:r>
      <w:r w:rsidR="002C7E0A">
        <w:fldChar w:fldCharType="end"/>
      </w:r>
      <w:r>
        <w:t xml:space="preserve">. Efforts to reduce the prevalence of obesity have been a high priority </w:t>
      </w:r>
      <w:del w:id="4" w:author="David Condon" w:date="2021-10-04T17:39:00Z">
        <w:r w:rsidDel="003054EB">
          <w:delText xml:space="preserve">public health issue </w:delText>
        </w:r>
      </w:del>
      <w:r>
        <w:t xml:space="preserve">in the U.S. for several years </w:t>
      </w:r>
      <w:r w:rsidR="002C7E0A">
        <w:fldChar w:fldCharType="begin"/>
      </w:r>
      <w:r w:rsidR="00163D95">
        <w:instrText xml:space="preserve"> ADDIN ZOTERO_ITEM CSL_CITATION {"citationID":"OD6gALpJ","properties":{"formattedCitation":"(3\\uc0\\u8211{}6)","plainCitation":"(3–6)","noteIndex":0},"citationItems":[{"id":2702,"uris":["http://zotero.org/groups/2889699/items/JCMQIK4H"],"uri":["http://zotero.org/groups/2889699/items/JCMQIK4H"],"itemData":{"id":2702,"type":"article-journal","container-title":"Health affairs","issue":"3","page":"357–363","title":"Reducing childhood obesity through policy change: acting now to prevent obesity","volume":"29","author":[{"family":"Frieden","given":"Thomas R"},{"family":"Dietz","given":"William"},{"family":"Collins","given":"Janet"}],"issued":{"date-parts":[["2010"]]}}},{"id":2703,"uris":["http://zotero.org/groups/2889699/items/YXBD4VPG"],"uri":["http://zotero.org/groups/2889699/items/YXBD4VPG"],"itemData":{"id":2703,"type":"book","publisher":"US Dept. of Health and Human Services","title":"Healthy people 2010: understanding and improving health","author":[{"literal":"Healthy People"}],"issued":{"date-parts":[["2000"]]}}},{"id":2704,"uris":["http://zotero.org/groups/2889699/items/MTRA782C"],"uri":["http://zotero.org/groups/2889699/items/MTRA782C"],"itemData":{"id":2704,"type":"article-journal","container-title":"US Department of Health and Human Services and Office of Disease Prevention and Health Promotion","title":"Healthy people 2020. Washington, DC","author":[{"literal":"Healthy People"}],"issued":{"date-parts":[["2014"]]}}},{"id":2705,"uris":["http://zotero.org/groups/2889699/items/B6PITDS6"],"uri":["http://zotero.org/groups/2889699/items/B6PITDS6"],"itemData":{"id":2705,"type":"article-journal","note":"publisher: Office of the Surgeon General (US)","title":"The Surgeon General's call to action to prevent and decrease overweight and obesity","author":[{"literal":"Surgeon General"}],"issued":{"date-parts":[["2001"]]}}}],"schema":"https://github.com/citation-style-language/schema/raw/master/csl-citation.json"} </w:instrText>
      </w:r>
      <w:r w:rsidR="002C7E0A">
        <w:fldChar w:fldCharType="separate"/>
      </w:r>
      <w:r w:rsidR="00163D95" w:rsidRPr="00163D95">
        <w:rPr>
          <w:rFonts w:cs="Times New Roman"/>
        </w:rPr>
        <w:t>(3–6)</w:t>
      </w:r>
      <w:r w:rsidR="002C7E0A">
        <w:fldChar w:fldCharType="end"/>
      </w:r>
      <w:r w:rsidR="00DB66E2">
        <w:t>,</w:t>
      </w:r>
      <w:r w:rsidR="002C7E0A">
        <w:t xml:space="preserve"> </w:t>
      </w:r>
      <w:r>
        <w:t xml:space="preserve">and </w:t>
      </w:r>
      <w:del w:id="5" w:author="David Condon" w:date="2021-10-04T17:40:00Z">
        <w:r w:rsidDel="003054EB">
          <w:delText xml:space="preserve">several of the </w:delText>
        </w:r>
      </w:del>
      <w:r>
        <w:t xml:space="preserve">prominent social programs focused on this issue consider children and adolescents as populations that are ripe for intervention </w:t>
      </w:r>
      <w:r w:rsidR="002C7E0A">
        <w:fldChar w:fldCharType="begin"/>
      </w:r>
      <w:r w:rsidR="00163D95">
        <w:instrText xml:space="preserve"> ADDIN ZOTERO_ITEM CSL_CITATION {"citationID":"7QD4mAyg","properties":{"formattedCitation":"(3, 7, 8)","plainCitation":"(3, 7, 8)","noteIndex":0},"citationItems":[{"id":2702,"uris":["http://zotero.org/groups/2889699/items/JCMQIK4H"],"uri":["http://zotero.org/groups/2889699/items/JCMQIK4H"],"itemData":{"id":2702,"type":"article-journal","container-title":"Health affairs","issue":"3","page":"357–363","title":"Reducing childhood obesity through policy change: acting now to prevent obesity","volume":"29","author":[{"family":"Frieden","given":"Thomas R"},{"family":"Dietz","given":"William"},{"family":"Collins","given":"Janet"}],"issued":{"date-parts":[["2010"]]}}},{"id":2706,"uris":["http://zotero.org/groups/2889699/items/XYDR8WGE"],"uri":["http://zotero.org/groups/2889699/items/XYDR8WGE"],"itemData":{"id":2706,"type":"article-journal","container-title":"Annual review of public health","issue":"1","note":"publisher: Annual Reviews 4139 El Camino Way, PO Box 10139, Palo Alto, CA 94303-0139, USA","page":"337–353","title":"Preventing obesity in children and adolescents","volume":"22","author":[{"family":"Dietz","given":"William H"},{"family":"Gortmaker","given":"Steven L"}],"issued":{"date-parts":[["2001"]]}}},{"id":2707,"uris":["http://zotero.org/groups/2889699/items/VP95UFP6"],"uri":["http://zotero.org/groups/2889699/items/VP95UFP6"],"itemData":{"id":2707,"type":"article-journal","container-title":"Morbidity and Mortality Weekly Report: Recommendations and Reports","issue":"7","note":"publisher: JSTOR","page":"1–29","title":"Recommended community strategies and measurements to prevent obesity in the United States","volume":"58","author":[{"family":"Khan","given":"Laura Kettel"},{"family":"Sobush","given":"Kathleen"},{"family":"Keener","given":"Dana"},{"family":"Goodman","given":"Kenneth"},{"family":"Lowry","given":"Amy"},{"family":"Kakietek","given":"Jakub"},{"family":"Zaro","given":"Susan"}],"issued":{"date-parts":[["2009"]]}}}],"schema":"https://github.com/citation-style-language/schema/raw/master/csl-citation.json"} </w:instrText>
      </w:r>
      <w:r w:rsidR="002C7E0A">
        <w:fldChar w:fldCharType="separate"/>
      </w:r>
      <w:r w:rsidR="00163D95">
        <w:rPr>
          <w:rFonts w:cs="Times New Roman"/>
        </w:rPr>
        <w:t>(3, 7, 8)</w:t>
      </w:r>
      <w:r w:rsidR="002C7E0A">
        <w:fldChar w:fldCharType="end"/>
      </w:r>
      <w:r>
        <w:t xml:space="preserve">. </w:t>
      </w:r>
    </w:p>
    <w:p w14:paraId="67BF1513" w14:textId="6DAD43B4" w:rsidR="00E83CEE" w:rsidRDefault="00565EA3" w:rsidP="005201DA">
      <w:pPr>
        <w:pStyle w:val="BodyText"/>
        <w:widowControl w:val="0"/>
        <w:spacing w:before="0" w:after="0"/>
      </w:pPr>
      <w:r>
        <w:t xml:space="preserve">Adolescence is associated with considerable changes in body composition: all the main components of body composition increase during this period </w:t>
      </w:r>
      <w:r w:rsidR="002C7E0A">
        <w:fldChar w:fldCharType="begin"/>
      </w:r>
      <w:r w:rsidR="00163D95">
        <w:instrText xml:space="preserve"> ADDIN ZOTERO_ITEM CSL_CITATION {"citationID":"w0NoKa0n","properties":{"formattedCitation":"(9, 10)","plainCitation":"(9, 10)","noteIndex":0},"citationItems":[{"id":3219,"uris":["http://zotero.org/groups/2889699/items/Q5G3KJJ5"],"uri":["http://zotero.org/groups/2889699/items/Q5G3KJJ5"],"itemData":{"id":3219,"type":"article-journal","container-title":"Current Opinion in Endocrinology, Diabetes and Obesity","issue":"1","note":"Citation Key: loomba2009effect\npublisher: LWW","page":"10–15","title":"Effect of puberty on body composition","volume":"16","author":[{"family":"Loomba-Albrecht","given":"Lindsey A"},{"family":"Styne","given":"Dennis M"}],"issued":{"date-parts":[["2009"]]}}},{"id":2711,"uris":["http://zotero.org/groups/2889699/items/VEJS2GWX"],"uri":["http://zotero.org/groups/2889699/items/VEJS2GWX"],"itemData":{"id":2711,"type":"article-journal","container-title":"Hormone Research in Paediatrics","issue":"Suppl. 1","note":"publisher: Karger Publishers","page":"36–45","title":"Puberty and body composition","volume":"60","author":[{"family":"Siervogel","given":"Roger M"},{"family":"Demerath","given":"Ellen W"},{"family":"Schubert","given":"Christine"},{"family":"Remsberg","given":"Karen E"},{"family":"Chumlea","given":"William Cameron"},{"family":"Sun","given":"Shumei"},{"family":"Czerwinski","given":"Stefan A"},{"family":"Towne","given":"Bradford"}],"issued":{"date-parts":[["2003"]]}}}],"schema":"https://github.com/citation-style-language/schema/raw/master/csl-citation.json"} </w:instrText>
      </w:r>
      <w:r w:rsidR="002C7E0A">
        <w:fldChar w:fldCharType="separate"/>
      </w:r>
      <w:r w:rsidR="00163D95">
        <w:rPr>
          <w:rFonts w:cs="Times New Roman"/>
        </w:rPr>
        <w:t>(9, 10)</w:t>
      </w:r>
      <w:r w:rsidR="002C7E0A">
        <w:fldChar w:fldCharType="end"/>
      </w:r>
      <w:r>
        <w:t xml:space="preserve">. </w:t>
      </w:r>
      <w:r w:rsidR="001A652F">
        <w:t>Moreover,</w:t>
      </w:r>
      <w:r>
        <w:t xml:space="preserve"> this period is psychologically challenging. </w:t>
      </w:r>
      <w:r w:rsidR="00711044">
        <w:t>Many</w:t>
      </w:r>
      <w:r w:rsidR="00F87840">
        <w:t xml:space="preserve"> a</w:t>
      </w:r>
      <w:r>
        <w:t xml:space="preserve">dolescents </w:t>
      </w:r>
      <w:r w:rsidR="00F87840">
        <w:t>report body dissatisfaction</w:t>
      </w:r>
      <w:r w:rsidR="00F74B53">
        <w:t xml:space="preserve"> </w:t>
      </w:r>
      <w:r w:rsidR="00F74B53">
        <w:fldChar w:fldCharType="begin"/>
      </w:r>
      <w:r w:rsidR="00163D95">
        <w:instrText xml:space="preserve"> ADDIN ZOTERO_ITEM CSL_CITATION {"citationID":"6CHlgAor","properties":{"formattedCitation":"(24-46% of females and 12-26% of males; , 11)","plainCitation":"(24-46% of females and 12-26% of males; , 11)","noteIndex":0},"citationItems":[{"id":3321,"uris":["http://zotero.org/groups/2889699/items/5SML65PM"],"uri":["http://zotero.org/groups/2889699/items/5SML65PM"],"itemData":{"id":3321,"type":"article-journal","container-title":"Clinical Psychological Science","issue":"6","note":"Citation Key: wang2019fifteen\npublisher: Sage Publications Sage CA: Los Angeles, CA","page":"1403–1415","title":"Fifteen-year prevalence, trajectories, and predictors of body dissatisfaction from adolescence to middle adulthood","volume":"7","author":[{"family":"Wang","given":"Shirley B"},{"family":"Haynos","given":"Ann F"},{"family":"Wall","given":"Melanie M"},{"family":"Chen","given":"Chen"},{"family":"Eisenberg","given":"Marla E"},{"family":"Neumark-Sztainer","given":"Dianne"}],"issued":{"date-parts":[["2019"]]}},"prefix":"24-46% of females and 12-26% of males;"}],"schema":"https://github.com/citation-style-language/schema/raw/master/csl-citation.json"} </w:instrText>
      </w:r>
      <w:r w:rsidR="00F74B53">
        <w:fldChar w:fldCharType="separate"/>
      </w:r>
      <w:r w:rsidR="00163D95">
        <w:rPr>
          <w:noProof/>
        </w:rPr>
        <w:t xml:space="preserve">(24-46% of females and 12-26% of males; </w:t>
      </w:r>
      <w:del w:id="6" w:author="David Condon" w:date="2021-10-04T17:40:00Z">
        <w:r w:rsidR="00163D95" w:rsidDel="003054EB">
          <w:rPr>
            <w:noProof/>
          </w:rPr>
          <w:delText xml:space="preserve">, </w:delText>
        </w:r>
      </w:del>
      <w:r w:rsidR="00163D95">
        <w:rPr>
          <w:noProof/>
        </w:rPr>
        <w:t>11)</w:t>
      </w:r>
      <w:r w:rsidR="00F74B53">
        <w:fldChar w:fldCharType="end"/>
      </w:r>
      <w:r w:rsidR="00F87840">
        <w:t xml:space="preserve">, occasionally </w:t>
      </w:r>
      <w:r>
        <w:t>to the point of endorsing a profound dislike of one’s own body</w:t>
      </w:r>
      <w:r w:rsidR="00F87840">
        <w:t xml:space="preserve"> </w:t>
      </w:r>
      <w:r w:rsidR="00F74B53">
        <w:fldChar w:fldCharType="begin"/>
      </w:r>
      <w:r w:rsidR="00163D95">
        <w:instrText xml:space="preserve"> ADDIN ZOTERO_ITEM CSL_CITATION {"citationID":"hwPOZ07Q","properties":{"formattedCitation":"(12)","plainCitation":"(12)","noteIndex":0},"citationItems":[{"id":3322,"uris":["http://zotero.org/groups/2889699/items/8VWV58VQ"],"uri":["http://zotero.org/groups/2889699/items/8VWV58VQ"],"itemData":{"id":3322,"type":"article-journal","container-title":"Journal of Adolescent Health","issue":"3","note":"Citation Key: neumark2010family\npublisher: Elsevier","page":"270–276","title":"Family weight talk and dieting: how much do they matter for body dissatisfaction and disordered eating behaviors in adolescent girls?","volume":"47","author":[{"family":"Neumark-Sztainer","given":"Dianne"},{"family":"Bauer","given":"Katherine W"},{"family":"Friend","given":"Sarah"},{"family":"Hannan","given":"Peter J"},{"family":"Story","given":"Mary"},{"family":"Berge","given":"Jerica M"}],"issued":{"date-parts":[["2010"]]}}}],"schema":"https://github.com/citation-style-language/schema/raw/master/csl-citation.json"} </w:instrText>
      </w:r>
      <w:r w:rsidR="00F74B53">
        <w:fldChar w:fldCharType="separate"/>
      </w:r>
      <w:r w:rsidR="00163D95">
        <w:rPr>
          <w:noProof/>
        </w:rPr>
        <w:t>(12)</w:t>
      </w:r>
      <w:r w:rsidR="00F74B53">
        <w:fldChar w:fldCharType="end"/>
      </w:r>
      <w:r w:rsidR="00F74B53">
        <w:t>.</w:t>
      </w:r>
      <w:r w:rsidR="00F87840">
        <w:t xml:space="preserve"> They also </w:t>
      </w:r>
      <w:r>
        <w:t xml:space="preserve">experience </w:t>
      </w:r>
      <w:r w:rsidR="00F87840">
        <w:t xml:space="preserve">elevated </w:t>
      </w:r>
      <w:r>
        <w:t>fear</w:t>
      </w:r>
      <w:r w:rsidR="00F87840">
        <w:t>s</w:t>
      </w:r>
      <w:r>
        <w:t xml:space="preserve"> of weight gain, appearance and body shape concerns, and </w:t>
      </w:r>
      <w:r w:rsidR="00F87840">
        <w:t>are at higher risk of</w:t>
      </w:r>
      <w:r>
        <w:t xml:space="preserve"> develop</w:t>
      </w:r>
      <w:r w:rsidR="00F87840">
        <w:t>ing</w:t>
      </w:r>
      <w:r>
        <w:t xml:space="preserve"> eating disorders </w:t>
      </w:r>
      <w:r w:rsidR="002C7E0A">
        <w:fldChar w:fldCharType="begin"/>
      </w:r>
      <w:r w:rsidR="00163D95">
        <w:instrText xml:space="preserve"> ADDIN ZOTERO_ITEM CSL_CITATION {"citationID":"cuH7fiP9","properties":{"formattedCitation":"(13\\uc0\\u8211{}16)","plainCitation":"(13–16)","noteIndex":0},"citationItems":[{"id":2712,"uris":["http://zotero.org/groups/2889699/items/4Q2JJK33"],"uri":["http://zotero.org/groups/2889699/items/4Q2JJK33"],"itemData":{"id":2712,"type":"article-journal","container-title":"International Journal of Eating Disorders","issue":"3","note":"publisher: Wiley Online Library","page":"227–238","title":"Pursuit of thinness and onset of eating disorder symptoms in a community sample of adolescent girls: A three-year prospective analysis","volume":"16","author":[{"family":"Killen","given":"Joel D"},{"family":"Taylor","given":"C Barr"},{"family":"Hayward","given":"Chris"},{"family":"Wilson","given":"Darrell M"},{"family":"Haydel","given":"K Farish"},{"family":"Hammer","given":"Lawrence D"},{"family":"Simmonds","given":"Beverly"},{"family":"Robinson","given":"Thomas N"},{"family":"Litt","given":"Iris"},{"family":"Varady","given":"Ann"},{"literal":"others"}],"issued":{"date-parts":[["1994"]]}}},{"id":3222,"uris":["http://zotero.org/groups/2889699/items/IVD44DHN"],"uri":["http://zotero.org/groups/2889699/items/IVD44DHN"],"itemData":{"id":3222,"type":"article-journal","container-title":"BMC psychiatry","issue":"1","note":"Citation Key: makinen2012body\npublisher: Springer","page":"1–8","title":"Body dissatisfaction and body mass in girls and boys transitioning from early to mid-adolescence: additional role of self-esteem and eating habits","volume":"12","author":[{"family":"Mäkinen","given":"Mauno"},{"family":"Puukko-Viertomies","given":"Leena-Riitta"},{"family":"Lindberg","given":"Nina"},{"family":"Siimes","given":"Martti A"},{"family":"Aalberg","given":"Veikko"}],"issued":{"date-parts":[["2012"]]}}},{"id":3221,"uris":["http://zotero.org/groups/2889699/items/CDTKXPUN"],"uri":["http://zotero.org/groups/2889699/items/CDTKXPUN"],"itemData":{"id":3221,"type":"article-journal","container-title":"Frontiers in psychiatry","note":"Citation Key: quittkat2019body\npublisher: Frontiers","page":"864","title":"Body dissatisfaction, importance of appearance, and body appreciation in men and women over the lifespan","volume":"10","author":[{"family":"Quittkat","given":"Hannah L"},{"family":"Hartmann","given":"Andrea S"},{"family":"Düsing","given":"Rainer"},{"family":"Buhlmann","given":"Ulrike"},{"family":"Vocks","given":"Silja"}],"issued":{"date-parts":[["2019"]]}}},{"id":2713,"uris":["http://zotero.org/groups/2889699/items/7KX842EU"],"uri":["http://zotero.org/groups/2889699/items/7KX842EU"],"itemData":{"id":2713,"type":"article-journal","container-title":"American Journal of Diseases of Children","issue":"9","note":"publisher: American Medical Association","page":"994–998","title":"Demographic and risk factors associated with chronic dieting in adolescents","volume":"145","author":[{"family":"Story","given":"Mary"},{"family":"Rosenwinkel","given":"Kim"},{"family":"Himes","given":"John H"},{"family":"Resnick","given":"Michael"},{"family":"Harris","given":"Linda J"},{"family":"Blum","given":"Robert Wm"}],"issued":{"date-parts":[["1991"]]}}}],"schema":"https://github.com/citation-style-language/schema/raw/master/csl-citation.json"} </w:instrText>
      </w:r>
      <w:r w:rsidR="002C7E0A">
        <w:fldChar w:fldCharType="separate"/>
      </w:r>
      <w:r w:rsidR="00163D95" w:rsidRPr="00163D95">
        <w:rPr>
          <w:rFonts w:cs="Times New Roman"/>
        </w:rPr>
        <w:t>(13–16)</w:t>
      </w:r>
      <w:r w:rsidR="002C7E0A">
        <w:fldChar w:fldCharType="end"/>
      </w:r>
      <w:r>
        <w:t>.</w:t>
      </w:r>
    </w:p>
    <w:p w14:paraId="289862CE" w14:textId="0B4DC4FB" w:rsidR="00E83CEE" w:rsidRPr="00F00E46" w:rsidRDefault="00565EA3" w:rsidP="005201DA">
      <w:pPr>
        <w:pStyle w:val="BodyText"/>
        <w:widowControl w:val="0"/>
        <w:spacing w:before="0" w:after="0"/>
      </w:pPr>
      <w:r w:rsidRPr="00F00E46">
        <w:t xml:space="preserve">The trend of increasing obesity prevalence, coupled with its adverse health outcomes, underscores the need for obesity prevention efforts. Adolescence is a vulnerable period for weight gain and most complications commonly associated with adult obesity are tied to health behaviors formed in childhood and adolescence </w:t>
      </w:r>
      <w:r w:rsidR="002C7E0A" w:rsidRPr="00F00E46">
        <w:fldChar w:fldCharType="begin"/>
      </w:r>
      <w:r w:rsidR="00163D95">
        <w:instrText xml:space="preserve"> ADDIN ZOTERO_ITEM CSL_CITATION {"citationID":"jn8unuCK","properties":{"formattedCitation":"(17)","plainCitation":"(17)","noteIndex":0},"citationItems":[{"id":2715,"uris":["http://zotero.org/groups/2889699/items/RQDJICCB"],"uri":["http://zotero.org/groups/2889699/items/RQDJICCB"],"itemData":{"id":2715,"type":"article-journal","container-title":"Health psychology","issue":"1","note":"publisher: American Psychological Association","page":"121","title":"Mechanisms by which childhood personality traits influence adult health status: Educational attainment and healthy behaviors.","volume":"26","author":[{"family":"Hampson","given":"Sarah E"},{"family":"Goldberg","given":"Lewis R"},{"family":"Vogt","given":"Thomas M"},{"family":"Dubanoski","given":"Joan P"}],"issued":{"date-parts":[["2007"]]}}}],"schema":"https://github.com/citation-style-language/schema/raw/master/csl-citation.json"} </w:instrText>
      </w:r>
      <w:r w:rsidR="002C7E0A" w:rsidRPr="00F00E46">
        <w:fldChar w:fldCharType="separate"/>
      </w:r>
      <w:r w:rsidR="00163D95">
        <w:rPr>
          <w:rFonts w:cs="Times New Roman"/>
        </w:rPr>
        <w:t>(17)</w:t>
      </w:r>
      <w:r w:rsidR="002C7E0A" w:rsidRPr="00F00E46">
        <w:fldChar w:fldCharType="end"/>
      </w:r>
      <w:r w:rsidRPr="00F00E46">
        <w:t xml:space="preserve">. As such, a more informed understanding of </w:t>
      </w:r>
      <w:ins w:id="7" w:author="David Condon" w:date="2021-10-04T17:41:00Z">
        <w:r w:rsidR="003054EB">
          <w:t xml:space="preserve">the </w:t>
        </w:r>
      </w:ins>
      <w:r w:rsidRPr="00F00E46">
        <w:t>relations among key constructs within this developmental period is crucial.</w:t>
      </w:r>
    </w:p>
    <w:p w14:paraId="714CB713" w14:textId="7C0379CC" w:rsidR="00E83CEE" w:rsidRDefault="00B3563D" w:rsidP="001A652F">
      <w:pPr>
        <w:pStyle w:val="BodyText"/>
        <w:widowControl w:val="0"/>
        <w:spacing w:before="0" w:after="0"/>
      </w:pPr>
      <w:r>
        <w:t>Body mass index</w:t>
      </w:r>
      <w:r w:rsidR="002569F9">
        <w:t xml:space="preserve"> </w:t>
      </w:r>
      <w:r>
        <w:t>(</w:t>
      </w:r>
      <w:r w:rsidR="002569F9">
        <w:t>BMI</w:t>
      </w:r>
      <w:r>
        <w:t>)</w:t>
      </w:r>
      <w:r w:rsidR="002569F9">
        <w:t xml:space="preserve"> – as an estimate of body fat – is </w:t>
      </w:r>
      <w:del w:id="8" w:author="David Condon" w:date="2021-10-04T17:41:00Z">
        <w:r w:rsidR="002569F9" w:rsidDel="003054EB">
          <w:delText>a widely accepted index</w:delText>
        </w:r>
      </w:del>
      <w:ins w:id="9" w:author="David Condon" w:date="2021-10-04T17:41:00Z">
        <w:r w:rsidR="003054EB">
          <w:t>often used</w:t>
        </w:r>
      </w:ins>
      <w:r w:rsidR="002569F9">
        <w:t xml:space="preserve"> to determine overweight status and obesity in children, adolescents, and </w:t>
      </w:r>
      <w:commentRangeStart w:id="10"/>
      <w:r w:rsidR="002569F9">
        <w:t xml:space="preserve">adults </w:t>
      </w:r>
      <w:commentRangeEnd w:id="10"/>
      <w:r w:rsidR="003054EB">
        <w:rPr>
          <w:rStyle w:val="CommentReference"/>
          <w:rFonts w:asciiTheme="minorHAnsi" w:hAnsiTheme="minorHAnsi"/>
        </w:rPr>
        <w:commentReference w:id="10"/>
      </w:r>
      <w:r w:rsidR="002569F9">
        <w:fldChar w:fldCharType="begin"/>
      </w:r>
      <w:r w:rsidR="00163D95">
        <w:instrText xml:space="preserve"> ADDIN ZOTERO_ITEM CSL_CITATION {"citationID":"gCVac1Zd","properties":{"formattedCitation":"(18)","plainCitation":"(18)","noteIndex":0},"citationItems":[{"id":2709,"uris":["http://zotero.org/groups/2889699/items/BC5X557K"],"uri":["http://zotero.org/groups/2889699/items/BC5X557K"],"itemData":{"id":2709,"type":"article-journal","note":"publisher: Oxford University Press","title":"Introduction: the use of body mass index to assess obesity in children","author":[{"family":"Dietz","given":"William H"},{"family":"Bellizzi","given":"Mary C"}],"issued":{"date-parts":[["1999"]]}}}],"schema":"https://github.com/citation-style-language/schema/raw/master/csl-citation.json"} </w:instrText>
      </w:r>
      <w:r w:rsidR="002569F9">
        <w:fldChar w:fldCharType="separate"/>
      </w:r>
      <w:r w:rsidR="00163D95">
        <w:rPr>
          <w:rFonts w:cs="Times New Roman"/>
        </w:rPr>
        <w:t>(18)</w:t>
      </w:r>
      <w:r w:rsidR="002569F9">
        <w:fldChar w:fldCharType="end"/>
      </w:r>
      <w:r w:rsidR="002569F9">
        <w:t xml:space="preserve">. </w:t>
      </w:r>
      <w:r w:rsidR="00565EA3">
        <w:t xml:space="preserve">Numerous changes in </w:t>
      </w:r>
      <w:r w:rsidR="002569F9">
        <w:t>BMI</w:t>
      </w:r>
      <w:r w:rsidR="00565EA3">
        <w:t xml:space="preserve"> levels during adolescence are already well-documented, including several pointing to important sex differences, necessitating the use of age- and sex-specific reference values </w:t>
      </w:r>
      <w:r w:rsidR="002C7E0A">
        <w:fldChar w:fldCharType="begin"/>
      </w:r>
      <w:r w:rsidR="00163D95">
        <w:instrText xml:space="preserve"> ADDIN ZOTERO_ITEM CSL_CITATION {"citationID":"VOZo98gr","properties":{"formattedCitation":"(19)","plainCitation":"(19)","noteIndex":0},"citationItems":[{"id":2716,"uris":["http://zotero.org/groups/2889699/items/FIGZ3GM8"],"uri":["http://zotero.org/groups/2889699/items/FIGZ3GM8"],"itemData":{"id":2716,"type":"article-journal","container-title":"ISRN obesity","note":"publisher: Hindawi Publishing Corporation","title":"Prevalence of overweight and obesity in adolescents: a systematic review","volume":"2013","author":[{"family":"Bibiloni","given":"Maria del Mar"},{"family":"Pons","given":"Antoni"},{"family":"Tur","given":"Josep A"}],"issued":{"date-parts":[["2013"]]}}}],"schema":"https://github.com/citation-style-language/schema/raw/master/csl-citation.json"} </w:instrText>
      </w:r>
      <w:r w:rsidR="002C7E0A">
        <w:fldChar w:fldCharType="separate"/>
      </w:r>
      <w:r w:rsidR="00163D95">
        <w:rPr>
          <w:rFonts w:cs="Times New Roman"/>
        </w:rPr>
        <w:t>(19)</w:t>
      </w:r>
      <w:r w:rsidR="002C7E0A">
        <w:fldChar w:fldCharType="end"/>
      </w:r>
      <w:r w:rsidR="00565EA3">
        <w:t xml:space="preserve">. </w:t>
      </w:r>
      <w:commentRangeStart w:id="11"/>
      <w:r w:rsidR="00565EA3">
        <w:t xml:space="preserve">The </w:t>
      </w:r>
      <w:commentRangeEnd w:id="11"/>
      <w:r w:rsidR="003054EB">
        <w:rPr>
          <w:rStyle w:val="CommentReference"/>
          <w:rFonts w:asciiTheme="minorHAnsi" w:hAnsiTheme="minorHAnsi"/>
        </w:rPr>
        <w:commentReference w:id="11"/>
      </w:r>
      <w:r w:rsidR="00565EA3">
        <w:t xml:space="preserve">primary aim of this work is to identify and evaluate the wide range of individual differences contributing to elevated BMI across both sexes. There is some evidence that socioeconomic status </w:t>
      </w:r>
      <w:r w:rsidR="002C7E0A">
        <w:fldChar w:fldCharType="begin"/>
      </w:r>
      <w:r w:rsidR="001A652F">
        <w:instrText xml:space="preserve"> ADDIN ZOTERO_ITEM CSL_CITATION {"citationID":"PV7jNVLQ","properties":{"formattedCitation":"(20, 21)","plainCitation":"(20, 21)","noteIndex":0},"citationItems":[{"id":2720,"uris":["http://zotero.org/groups/2889699/items/2SLEGMZ4"],"uri":["http://zotero.org/groups/2889699/items/2SLEGMZ4"],"itemData":{"id":2720,"type":"article-journal","container-title":"Preventing chronic disease","issue":"1","title":"Effect of socioeconomic status on weight change patterns in adolescents","volume":"6","author":[{"family":"Sherwood","given":"N E"},{"family":"Wall","given":"M"},{"family":"Neumark-Sztainer","given":"D"},{"family":"Story","given":"M"}],"issued":{"date-parts":[["2009"]]}}},{"id":2721,"uris":["http://zotero.org/groups/2889699/items/9RWTMRAI"],"uri":["http://zotero.org/groups/2889699/items/9RWTMRAI"],"itemData":{"id":2721,"type":"article-journal","container-title":"Aging, Health, and Public Policy: Demographic and Economic Perspectives","page":"133-150","title":"Unraveling the SES health connection","volume":"30","author":[{"family":"Smith","given":"J P"}],"issued":{"date-parts":[["2004"]]}}}],"schema":"https://github.com/citation-style-language/schema/raw/master/csl-citation.json"} </w:instrText>
      </w:r>
      <w:r w:rsidR="002C7E0A">
        <w:fldChar w:fldCharType="separate"/>
      </w:r>
      <w:r w:rsidR="001A652F">
        <w:rPr>
          <w:rFonts w:cs="Times New Roman"/>
        </w:rPr>
        <w:t>(20, 21)</w:t>
      </w:r>
      <w:r w:rsidR="002C7E0A">
        <w:fldChar w:fldCharType="end"/>
      </w:r>
      <w:r w:rsidR="00565EA3">
        <w:t xml:space="preserve">, personality </w:t>
      </w:r>
      <w:r w:rsidR="002C7E0A">
        <w:fldChar w:fldCharType="begin"/>
      </w:r>
      <w:r w:rsidR="001A652F">
        <w:instrText xml:space="preserve"> ADDIN ZOTERO_ITEM CSL_CITATION {"citationID":"PkDDA5d2","properties":{"formattedCitation":"(22)","plainCitation":"(22)","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2C7E0A">
        <w:fldChar w:fldCharType="separate"/>
      </w:r>
      <w:r w:rsidR="001A652F">
        <w:rPr>
          <w:rFonts w:cs="Times New Roman"/>
        </w:rPr>
        <w:t>(22)</w:t>
      </w:r>
      <w:r w:rsidR="002C7E0A">
        <w:fldChar w:fldCharType="end"/>
      </w:r>
      <w:r w:rsidR="00565EA3">
        <w:t xml:space="preserve">, and cognitive </w:t>
      </w:r>
      <w:r w:rsidR="001A652F">
        <w:t>functioning</w:t>
      </w:r>
      <w:r w:rsidR="00565EA3">
        <w:t xml:space="preserve"> </w:t>
      </w:r>
      <w:r w:rsidR="002C7E0A">
        <w:fldChar w:fldCharType="begin"/>
      </w:r>
      <w:r w:rsidR="001A652F">
        <w:instrText xml:space="preserve"> ADDIN ZOTERO_ITEM CSL_CITATION {"citationID":"SRp9qYA9","properties":{"formattedCitation":"(23)","plainCitation":"(23)","noteIndex":0},"citationItems":[{"id":2723,"uris":["http://zotero.org/groups/2889699/items/JDY7SPGM"],"uri":["http://zotero.org/groups/2889699/items/JDY7SPGM"],"itemData":{"id":2723,"type":"article-journal","container-title":"International journal of obesity","issue":"4","note":"publisher: Nature Publishing Group","page":"494","title":"Neurocognitive correlates of obesity and obesity-related behaviors in children and adolescents","volume":"38","author":[{"family":"Liang","given":"J"},{"family":"Matheson","given":"BE"},{"family":"Kaye","given":"WH"},{"family":"Boutelle","given":"KN"}],"issued":{"date-parts":[["2014"]]}}}],"schema":"https://github.com/citation-style-language/schema/raw/master/csl-citation.json"} </w:instrText>
      </w:r>
      <w:r w:rsidR="002C7E0A">
        <w:fldChar w:fldCharType="separate"/>
      </w:r>
      <w:r w:rsidR="001A652F">
        <w:rPr>
          <w:rFonts w:cs="Times New Roman"/>
        </w:rPr>
        <w:t>(23)</w:t>
      </w:r>
      <w:r w:rsidR="002C7E0A">
        <w:fldChar w:fldCharType="end"/>
      </w:r>
      <w:r w:rsidR="00565EA3">
        <w:t xml:space="preserve"> are each protective factors for obesity</w:t>
      </w:r>
      <w:r w:rsidR="00E84266">
        <w:t>;</w:t>
      </w:r>
      <w:r w:rsidR="00565EA3">
        <w:t xml:space="preserve"> however, </w:t>
      </w:r>
      <w:r w:rsidR="00565EA3">
        <w:lastRenderedPageBreak/>
        <w:t>the unique and combined variance of these attributes ha</w:t>
      </w:r>
      <w:r w:rsidR="00711044">
        <w:t>ve</w:t>
      </w:r>
      <w:r w:rsidR="00565EA3">
        <w:t xml:space="preserve"> rarely been considered</w:t>
      </w:r>
      <w:r w:rsidR="00711044">
        <w:t xml:space="preserve"> or compared</w:t>
      </w:r>
      <w:r w:rsidR="00565EA3">
        <w:t xml:space="preserve">. </w:t>
      </w:r>
    </w:p>
    <w:p w14:paraId="30D4E822" w14:textId="77777777" w:rsidR="002569F9" w:rsidRDefault="002569F9" w:rsidP="002569F9">
      <w:pPr>
        <w:pStyle w:val="Heading2"/>
        <w:keepLines w:val="0"/>
        <w:widowControl w:val="0"/>
        <w:spacing w:before="0" w:line="480" w:lineRule="auto"/>
        <w:contextualSpacing/>
        <w:jc w:val="both"/>
      </w:pPr>
      <w:bookmarkStart w:id="12" w:name="the-relationship-between-ses-and-bmi"/>
      <w:r>
        <w:t>BMI</w:t>
      </w:r>
      <w:bookmarkEnd w:id="12"/>
      <w:r>
        <w:t xml:space="preserve"> and socioeconomic status</w:t>
      </w:r>
    </w:p>
    <w:p w14:paraId="72DA3CCF" w14:textId="222946D4" w:rsidR="002569F9" w:rsidRDefault="002569F9" w:rsidP="002569F9">
      <w:pPr>
        <w:pStyle w:val="FirstParagraph"/>
        <w:widowControl w:val="0"/>
        <w:spacing w:before="0" w:after="0"/>
      </w:pPr>
      <w:del w:id="13" w:author="David Condon" w:date="2021-10-04T17:44:00Z">
        <w:r w:rsidDel="003054EB">
          <w:delText xml:space="preserve">The term </w:delText>
        </w:r>
      </w:del>
      <w:r>
        <w:t>“</w:t>
      </w:r>
      <w:ins w:id="14" w:author="David Condon" w:date="2021-10-04T17:44:00Z">
        <w:r w:rsidR="003054EB">
          <w:t>S</w:t>
        </w:r>
      </w:ins>
      <w:del w:id="15" w:author="David Condon" w:date="2021-10-04T17:44:00Z">
        <w:r w:rsidDel="003054EB">
          <w:delText>s</w:delText>
        </w:r>
      </w:del>
      <w:r>
        <w:t xml:space="preserve">ocioeconomic status” (SES) is an aggregate construct defined according to one’s level of resources or prestige in relation to others </w:t>
      </w:r>
      <w:r>
        <w:fldChar w:fldCharType="begin"/>
      </w:r>
      <w:r w:rsidR="001A652F">
        <w:instrText xml:space="preserve"> ADDIN ZOTERO_ITEM CSL_CITATION {"citationID":"XciWb8eS","properties":{"formattedCitation":"(24\\uc0\\u8211{}26)","plainCitation":"(24–26)","noteIndex":0},"citationItems":[{"id":2742,"uris":["http://zotero.org/groups/2889699/items/CLHM3T7F"],"uri":["http://zotero.org/groups/2889699/items/CLHM3T7F"],"itemData":{"id":2742,"type":"article-journal","container-title":"Annual Review of Public Health","journalAbbreviation":"Annu. Rev. Public Health","note":"publisher: Annual Reviews","page":"235–252","title":"US disparities in health: descriptions, causes, and mechanisms","volume":"29","author":[{"family":"Adler","given":"Nancy E"},{"family":"Rehkopf","given":"David H"}],"issued":{"date-parts":[["2008"]]}}},{"id":2743,"uris":["http://zotero.org/groups/2889699/items/WTQRTP9L"],"uri":["http://zotero.org/groups/2889699/items/WTQRTP9L"],"itemData":{"id":2743,"type":"article-journal","container-title":"Annual review of public health","issue":"1","note":"publisher: Annual Reviews 4139 El Camino Way, PO Box 10139, Palo Alto, CA 94303-0139, USA","page":"341–378","title":"Measuring social class in US public health research: concepts, methodologies, and guidelines","volume":"18","author":[{"family":"Krieger","given":"Nancy"},{"family":"Williams","given":"David R"},{"family":"Moss","given":"Nancy E"}],"issued":{"date-parts":[["1997"]]}}},{"id":2744,"uris":["http://zotero.org/groups/2889699/items/4LXK628J"],"uri":["http://zotero.org/groups/2889699/items/4LXK628J"],"itemData":{"id":2744,"type":"book","publisher":"Social epidemiology. New York: Oxford University Press","title":"Socioeconomic position","volume":"2000","author":[{"family":"Lynch","given":"John"},{"family":"Kaplan","given":"George"},{"literal":"others"}],"issued":{"date-parts":[["2000"]]}}}],"schema":"https://github.com/citation-style-language/schema/raw/master/csl-citation.json"} </w:instrText>
      </w:r>
      <w:r>
        <w:fldChar w:fldCharType="separate"/>
      </w:r>
      <w:r w:rsidR="001A652F" w:rsidRPr="001A652F">
        <w:rPr>
          <w:rFonts w:cs="Times New Roman"/>
        </w:rPr>
        <w:t>(24–26)</w:t>
      </w:r>
      <w:r>
        <w:fldChar w:fldCharType="end"/>
      </w:r>
      <w:r>
        <w:t xml:space="preserve">. While the operationalization of socioeconomic status is notably inconsistent, there is </w:t>
      </w:r>
      <w:r w:rsidR="00DB66E2">
        <w:t>a</w:t>
      </w:r>
      <w:r>
        <w:t xml:space="preserve"> consensus that SES includes education, income, and occupational prestige </w:t>
      </w:r>
      <w:r>
        <w:fldChar w:fldCharType="begin"/>
      </w:r>
      <w:r w:rsidR="001A652F">
        <w:instrText xml:space="preserve"> ADDIN ZOTERO_ITEM CSL_CITATION {"citationID":"lAjgEMY4","properties":{"formattedCitation":"(27)","plainCitation":"(27)","noteIndex":0},"citationItems":[{"id":2745,"uris":["http://zotero.org/groups/2889699/items/S9L937MK"],"uri":["http://zotero.org/groups/2889699/items/S9L937MK"],"itemData":{"id":2745,"type":"article-journal","container-title":"Developmental Psychology","issue":"5","note":"publisher: American Psychological Association","page":"1407","title":"Conscientiousness, health, and aging: the life course of personality model.","volume":"50","author":[{"family":"Shanahan","given":"Michael J"},{"family":"Hill","given":"Patrick L"},{"family":"Roberts","given":"Brent W"},{"family":"Eccles","given":"Jacquelynne"},{"family":"Friedman","given":"Howard S"}],"issued":{"date-parts":[["2014"]]}}}],"schema":"https://github.com/citation-style-language/schema/raw/master/csl-citation.json"} </w:instrText>
      </w:r>
      <w:r>
        <w:fldChar w:fldCharType="separate"/>
      </w:r>
      <w:r w:rsidR="001A652F">
        <w:rPr>
          <w:rFonts w:cs="Times New Roman"/>
        </w:rPr>
        <w:t>(27)</w:t>
      </w:r>
      <w:r>
        <w:fldChar w:fldCharType="end"/>
      </w:r>
      <w:r>
        <w:t xml:space="preserve">. Because children and adolescents are still in school, researchers typically use measures of parental education, parental occupation, and/or household income as markers of childhood SES </w:t>
      </w:r>
      <w:r>
        <w:fldChar w:fldCharType="begin"/>
      </w:r>
      <w:r w:rsidR="001A652F">
        <w:instrText xml:space="preserve"> ADDIN ZOTERO_ITEM CSL_CITATION {"citationID":"4ubnRgXA","properties":{"formattedCitation":"(28)","plainCitation":"(28)","noteIndex":0},"citationItems":[{"id":2746,"uris":["http://zotero.org/groups/2889699/items/TK35HZSH"],"uri":["http://zotero.org/groups/2889699/items/TK35HZSH"],"itemData":{"id":2746,"type":"article-journal","container-title":"Obesity","issue":"2","note":"publisher: Wiley Online Library","page":"275–284","title":"Socioeconomic status and adiposity in childhood: a systematic review of cross-sectional studies 1990–2005","volume":"16","author":[{"family":"Shrewsbury","given":"Vanessa"},{"family":"Wardle","given":"Jane"}],"issued":{"date-parts":[["2008"]]}}}],"schema":"https://github.com/citation-style-language/schema/raw/master/csl-citation.json"} </w:instrText>
      </w:r>
      <w:r>
        <w:fldChar w:fldCharType="separate"/>
      </w:r>
      <w:r w:rsidR="001A652F">
        <w:rPr>
          <w:rFonts w:cs="Times New Roman"/>
        </w:rPr>
        <w:t>(28)</w:t>
      </w:r>
      <w:r>
        <w:fldChar w:fldCharType="end"/>
      </w:r>
      <w:r>
        <w:t>.</w:t>
      </w:r>
    </w:p>
    <w:p w14:paraId="5953EE1F" w14:textId="2A17A47F" w:rsidR="002569F9" w:rsidRDefault="002569F9" w:rsidP="002569F9">
      <w:pPr>
        <w:pStyle w:val="BodyText"/>
        <w:widowControl w:val="0"/>
        <w:spacing w:before="0" w:after="0"/>
      </w:pPr>
      <w:r>
        <w:t xml:space="preserve">The relationship between SES and BMI has been widely investigated. Several studies have found that obesity </w:t>
      </w:r>
      <w:r w:rsidR="00DB66E2">
        <w:t>in</w:t>
      </w:r>
      <w:r>
        <w:t xml:space="preserve"> children and adults in industrialized countries is negatively associated with income and education </w:t>
      </w:r>
      <w:r>
        <w:fldChar w:fldCharType="begin"/>
      </w:r>
      <w:r w:rsidR="001A652F">
        <w:instrText xml:space="preserve"> ADDIN ZOTERO_ITEM CSL_CITATION {"citationID":"PJYBosME","properties":{"formattedCitation":"(29\\uc0\\u8211{}32)","plainCitation":"(29–32)","noteIndex":0},"citationItems":[{"id":2747,"uris":["http://zotero.org/groups/2889699/items/RSIWRQEW"],"uri":["http://zotero.org/groups/2889699/items/RSIWRQEW"],"itemData":{"id":2747,"type":"article-journal","container-title":"International Journal of Obesity","issue":"5","note":"publisher: Nature Publishing Group","page":"456","title":"Sociodemographic distribution of measures of body fatness among children and adolescents in New South Wales, Australia","volume":"23","author":[{"family":"Booth","given":"ML"},{"family":"Macaskill","given":"P"},{"family":"Lazarus","given":"R"},{"family":"Baur","given":"LA"}],"issued":{"date-parts":[["1999"]]}},"label":"page"},{"id":2748,"uris":["http://zotero.org/groups/2889699/items/YZGI6QED"],"uri":["http://zotero.org/groups/2889699/items/YZGI6QED"],"itemData":{"id":2748,"type":"article-journal","container-title":"Women &amp; Health","issue":"1","note":"publisher: Taylor &amp; Francis","page":"57–78","title":"Obesity in low-income rural women: qualitative insights about physical activity and eating patterns","volume":"44","author":[{"family":"Bove","given":"Caron F"},{"family":"Olson","given":"Christine M"}],"issued":{"date-parts":[["2006"]]}},"label":"page"},{"id":2749,"uris":["http://zotero.org/groups/2889699/items/KSKW2BL7"],"uri":["http://zotero.org/groups/2889699/items/KSKW2BL7"],"itemData":{"id":2749,"type":"article-journal","container-title":"American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L"}],"issued":{"date-parts":[["2004"]]}},"label":"page"},{"id":2750,"uris":["http://zotero.org/groups/2889699/items/B7VLU664"],"uri":["http://zotero.org/groups/2889699/items/B7VLU664"],"itemData":{"id":2750,"type":"article-journal","container-title":"Public Health Nutrition","issue":"9","page":"927–938","title":"Obesity and related risk factors among low socio-economic status minority students in Chicago","volume":"10","author":[{"literal":"Wang"},{"literal":"Y"},{"family":"Liang","given":"L"},{"family":"Tussing","given":"C"},{"family":"Braunschweig","given":"C"},{"family":"B","given":"Caballero"},{"family":"Flay","given":"B"}],"issued":{"date-parts":[["2007"]]}},"label":"page"}],"schema":"https://github.com/citation-style-language/schema/raw/master/csl-citation.json"} </w:instrText>
      </w:r>
      <w:r>
        <w:fldChar w:fldCharType="separate"/>
      </w:r>
      <w:r w:rsidR="001A652F" w:rsidRPr="001A652F">
        <w:rPr>
          <w:rFonts w:cs="Times New Roman"/>
        </w:rPr>
        <w:t>(29–32)</w:t>
      </w:r>
      <w:r>
        <w:fldChar w:fldCharType="end"/>
      </w:r>
      <w:r>
        <w:t xml:space="preserve">. The list of proposed mechanisms placing low-income children at increased risk for obesity relative to higher-income children includes the consumption of less whole meal and brown bread and </w:t>
      </w:r>
      <w:r w:rsidR="00DB66E2">
        <w:t>fewer</w:t>
      </w:r>
      <w:r>
        <w:t xml:space="preserve"> fresh fruits and vegetables, but more fatty milk, eggs, and meats </w:t>
      </w:r>
      <w:r>
        <w:fldChar w:fldCharType="begin"/>
      </w:r>
      <w:r w:rsidR="001A652F">
        <w:instrText xml:space="preserve"> ADDIN ZOTERO_ITEM CSL_CITATION {"citationID":"edflyH5I","properties":{"formattedCitation":"(33, 34)","plainCitation":"(33, 34)","noteIndex":0},"citationItems":[{"id":2753,"uris":["http://zotero.org/groups/2889699/items/2CCH55FL"],"uri":["http://zotero.org/groups/2889699/items/2CCH55FL"],"itemData":{"id":2753,"type":"article-journal","container-title":"Journal of Epidemiology &amp; Community Health","issue":"4","note":"publisher: BMJ Publishing Group Ltd","page":"409–416","title":"Public health implications of dietary differences between social status and occupational category groups.","volume":"46","author":[{"family":"Smith","given":"Alison M"},{"family":"Baghurst","given":"Katrine I"}],"issued":{"date-parts":[["1992"]]}}},{"id":2752,"uris":["http://zotero.org/groups/2889699/items/4UX6HTVU"],"uri":["http://zotero.org/groups/2889699/items/4UX6HTVU"],"itemData":{"id":2752,"type":"article-journal","container-title":"Australian Journal of Public Health","issue":"4","note":"publisher: Wiley Online Library","page":"286–295","title":"Who eats what? A comparison of dietary patterns among men and women in different occupational groups","volume":"15","author":[{"family":"Steele","given":"Paula"},{"family":"Dobson","given":"Annette"},{"family":"Alexander","given":"Hilary"},{"family":"Russell","given":"Anne"}],"issued":{"date-parts":[["1991"]]}}}],"schema":"https://github.com/citation-style-language/schema/raw/master/csl-citation.json"} </w:instrText>
      </w:r>
      <w:r>
        <w:fldChar w:fldCharType="separate"/>
      </w:r>
      <w:r w:rsidR="001A652F">
        <w:rPr>
          <w:rFonts w:cs="Times New Roman"/>
        </w:rPr>
        <w:t>(33, 34)</w:t>
      </w:r>
      <w:r>
        <w:fldChar w:fldCharType="end"/>
      </w:r>
      <w:r>
        <w:t xml:space="preserve">. </w:t>
      </w:r>
      <w:r w:rsidR="00DE5FBF">
        <w:t>Importantly, access to quality food is limited by proximity as</w:t>
      </w:r>
      <w:r w:rsidR="001A652F">
        <w:t xml:space="preserve"> much as income, as</w:t>
      </w:r>
      <w:r w:rsidR="00DE5FBF">
        <w:t xml:space="preserve"> </w:t>
      </w:r>
      <w:r w:rsidR="00080407">
        <w:t xml:space="preserve">children living in food deserts suffer from higher BMI levels </w:t>
      </w:r>
      <w:r w:rsidR="00080407">
        <w:fldChar w:fldCharType="begin"/>
      </w:r>
      <w:r w:rsidR="001A652F">
        <w:instrText xml:space="preserve"> ADDIN ZOTERO_ITEM CSL_CITATION {"citationID":"DNOsz8lC","properties":{"formattedCitation":"(35)","plainCitation":"(35)","noteIndex":0},"citationItems":[{"id":3332,"uris":["http://zotero.org/groups/2889699/items/4IK5TKA2"],"uri":["http://zotero.org/groups/2889699/items/4IK5TKA2"],"itemData":{"id":3332,"type":"article-journal","container-title":"Rural Sociology","issue":"2","note":"Citation Key: schafft2009food\npublisher: Wiley Online Library","page":"153–177","title":"Food deserts and overweight schoolchildren: evidence from Pennsylvania","volume":"74","author":[{"family":"Schafft","given":"Kai A"},{"family":"Jensen","given":"Eric B"},{"family":"Hinrichs","given":"C Clare"}],"issued":{"date-parts":[["2009"]]}}}],"schema":"https://github.com/citation-style-language/schema/raw/master/csl-citation.json"} </w:instrText>
      </w:r>
      <w:r w:rsidR="00080407">
        <w:fldChar w:fldCharType="separate"/>
      </w:r>
      <w:r w:rsidR="001A652F">
        <w:rPr>
          <w:noProof/>
        </w:rPr>
        <w:t>(35)</w:t>
      </w:r>
      <w:r w:rsidR="00080407">
        <w:fldChar w:fldCharType="end"/>
      </w:r>
      <w:r w:rsidR="00080407">
        <w:t xml:space="preserve">. </w:t>
      </w:r>
      <w:r w:rsidR="00711044">
        <w:t>The</w:t>
      </w:r>
      <w:r>
        <w:t xml:space="preserve"> relationship between SES and BMI </w:t>
      </w:r>
      <w:r w:rsidR="00711044">
        <w:t>may be</w:t>
      </w:r>
      <w:r>
        <w:t xml:space="preserve"> </w:t>
      </w:r>
      <w:r w:rsidR="001A652F">
        <w:t xml:space="preserve">also </w:t>
      </w:r>
      <w:r>
        <w:t>driven by sedentary behavior</w:t>
      </w:r>
      <w:r w:rsidR="00711044">
        <w:t>,</w:t>
      </w:r>
      <w:r>
        <w:t xml:space="preserve"> as low SES children have been found to be less physically active and spend more time </w:t>
      </w:r>
      <w:r w:rsidR="00711044">
        <w:t>using screens</w:t>
      </w:r>
      <w:r>
        <w:t xml:space="preserve"> </w:t>
      </w:r>
      <w:r>
        <w:fldChar w:fldCharType="begin"/>
      </w:r>
      <w:r w:rsidR="001A652F">
        <w:instrText xml:space="preserve"> ADDIN ZOTERO_ITEM CSL_CITATION {"citationID":"4RvdVFJk","properties":{"formattedCitation":"(36\\uc0\\u8211{}38)","plainCitation":"(36–38)","noteIndex":0},"citationItems":[{"id":2754,"uris":["http://zotero.org/groups/2889699/items/IVP6473J"],"uri":["http://zotero.org/groups/2889699/items/IVP6473J"],"itemData":{"id":2754,"type":"article-journal","container-title":"Pediatric Clinics","issue":"5","note":"publisher: Elsevier","page":"1241–1261","title":"Addressing childhood obesity: opportunities for prevention","volume":"62","author":[{"family":"Brown","given":"Callie L"},{"family":"Halvorson","given":"Elizabeth E"},{"family":"Cohen","given":"Gail M"},{"family":"Lazorick","given":"Suzanne"},{"family":"Skelton","given":"Joseph A"}],"issued":{"date-parts":[["2015"]]}}},{"id":2755,"uris":["http://zotero.org/groups/2889699/items/LRSW69V8"],"uri":["http://zotero.org/groups/2889699/items/LRSW69V8"],"itemData":{"id":2755,"type":"article-journal","container-title":"BMC public health","issue":"1","note":"publisher: BioMed Central","page":"214","title":"Influence of socio-economic status on habitual physical activity and sedentary behavior in 8-to 11-year old children","volume":"10","author":[{"family":"Drenowatz","given":"Clemens"},{"family":"Eisenmann","given":"Joey C"},{"family":"Pfeiffer","given":"Karin A"},{"family":"Welk","given":"Greg"},{"family":"Heelan","given":"Kate"},{"family":"Gentile","given":"Douglas"},{"family":"Walsh","given":"David"}],"issued":{"date-parts":[["2010"]]}}},{"id":2756,"uris":["http://zotero.org/groups/2889699/items/U2CY569H"],"uri":["http://zotero.org/groups/2889699/items/U2CY569H"],"itemData":{"id":2756,"type":"article-journal","container-title":"Archives of pediatrics &amp; adolescent medicine","issue":"8","note":"publisher: American Medical Association","page":"731–738","title":"Relation between socioeconomic status and body mass index: evidence of an indirect path via television use","volume":"163","author":[{"family":"Morgenstern","given":"Matthis"},{"family":"Sargent","given":"James D"},{"family":"Hanewinkel","given":"Reiner"}],"issued":{"date-parts":[["2009"]]}}}],"schema":"https://github.com/citation-style-language/schema/raw/master/csl-citation.json"} </w:instrText>
      </w:r>
      <w:r>
        <w:fldChar w:fldCharType="separate"/>
      </w:r>
      <w:r w:rsidR="001A652F" w:rsidRPr="001A652F">
        <w:rPr>
          <w:rFonts w:cs="Times New Roman"/>
        </w:rPr>
        <w:t>(36–38)</w:t>
      </w:r>
      <w:r>
        <w:fldChar w:fldCharType="end"/>
      </w:r>
      <w:r w:rsidR="00080407">
        <w:t xml:space="preserve">; children in low-SES environments are often limited in the activities available to </w:t>
      </w:r>
      <w:commentRangeStart w:id="16"/>
      <w:r w:rsidR="00080407">
        <w:t xml:space="preserve">them </w:t>
      </w:r>
      <w:commentRangeEnd w:id="16"/>
      <w:r w:rsidR="003054EB">
        <w:rPr>
          <w:rStyle w:val="CommentReference"/>
          <w:rFonts w:asciiTheme="minorHAnsi" w:hAnsiTheme="minorHAnsi"/>
        </w:rPr>
        <w:commentReference w:id="16"/>
      </w:r>
      <w:r w:rsidR="00080407">
        <w:fldChar w:fldCharType="begin"/>
      </w:r>
      <w:r w:rsidR="001A652F">
        <w:instrText xml:space="preserve"> ADDIN ZOTERO_ITEM CSL_CITATION {"citationID":"wIU6JNVH","properties":{"formattedCitation":"(31, 39\\uc0\\u8211{}41)","plainCitation":"(31, 39–41)","noteIndex":0},"citationItems":[{"id":2749,"uris":["http://zotero.org/groups/2889699/items/KSKW2BL7"],"uri":["http://zotero.org/groups/2889699/items/KSKW2BL7"],"itemData":{"id":2749,"type":"article-journal","container-title":"American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L"}],"issued":{"date-parts":[["2004"]]}}},{"id":3339,"uris":["http://zotero.org/groups/2889699/items/EUH6DEGT"],"uri":["http://zotero.org/groups/2889699/items/EUH6DEGT"],"itemData":{"id":3339,"type":"article-journal","container-title":"Qualitative health research","issue":"4","note":"Citation Key: humbert2006factors\npublisher: Sage Publications Sage CA: Thousand Oaks, CA","page":"467–483","title":"Factors that influence physical activity participation among high-and low-SES youth","volume":"16","author":[{"family":"Humbert","given":"M Louise"},{"family":"Chad","given":"Karen E"},{"family":"Spink","given":"Kevin S"},{"family":"Muhajarine","given":"Nazeem"},{"family":"Anderson","given":"Kristal D"},{"family":"Bruner","given":"Mark W"},{"family":"Girolami","given":"Tammy M"},{"family":"Odnokon","given":"Patrick"},{"family":"Gryba","given":"Catherine R"}],"issued":{"date-parts":[["2006"]]}}},{"id":2757,"uris":["http://zotero.org/groups/2889699/items/2YYG888V"],"uri":["http://zotero.org/groups/2889699/items/2YYG888V"],"itemData":{"id":2757,"type":"article-journal","container-title":"Journal of behavioral medicine","issue":"3","note":"publisher: Springer","page":"263","title":"Socioeconomic status and health behaviors in adolescence: a review of the literature","volume":"30","author":[{"family":"Hanson","given":"Margaret D"},{"family":"Chen","given":"Edith"}],"issued":{"date-parts":[["2007"]]}}},{"id":2760,"uris":["http://zotero.org/groups/2889699/items/U44YEP4Z"],"uri":["http://zotero.org/groups/2889699/items/U44YEP4Z"],"itemData":{"id":2760,"type":"article-journal","container-title":"Medicine and science in sports and exercise","issue":"6","note":"publisher: NIH Public Access","page":"1175","title":"Associations of body size and composition with physical activity in adolescent girls","volume":"38","author":[{"family":"Lohman","given":"Timothy G"},{"family":"Ring","given":"Kimberly"},{"family":"Schmitz","given":"Kathryn H"},{"family":"Treuth","given":"Margarita S"},{"family":"Loftin","given":"Mark"},{"family":"Yang","given":"Song"},{"family":"Sothern","given":"Melinda"},{"family":"Going","given":"Scott"}],"issued":{"date-parts":[["2006"]]}}}],"schema":"https://github.com/citation-style-language/schema/raw/master/csl-citation.json"} </w:instrText>
      </w:r>
      <w:r w:rsidR="00080407">
        <w:fldChar w:fldCharType="separate"/>
      </w:r>
      <w:r w:rsidR="001A652F" w:rsidRPr="001A652F">
        <w:rPr>
          <w:rFonts w:cs="Times New Roman"/>
        </w:rPr>
        <w:t>(31, 39–41)</w:t>
      </w:r>
      <w:r w:rsidR="00080407">
        <w:fldChar w:fldCharType="end"/>
      </w:r>
      <w:r w:rsidR="00080407">
        <w:t xml:space="preserve">. </w:t>
      </w:r>
    </w:p>
    <w:p w14:paraId="27184738" w14:textId="77777777" w:rsidR="00E83CEE" w:rsidRDefault="00565EA3" w:rsidP="005201DA">
      <w:pPr>
        <w:pStyle w:val="Heading2"/>
        <w:keepLines w:val="0"/>
        <w:widowControl w:val="0"/>
        <w:spacing w:before="0" w:line="480" w:lineRule="auto"/>
        <w:contextualSpacing/>
        <w:jc w:val="both"/>
      </w:pPr>
      <w:bookmarkStart w:id="17" w:name="bmi-and-personality"/>
      <w:r>
        <w:t>BMI and personality</w:t>
      </w:r>
      <w:bookmarkEnd w:id="17"/>
    </w:p>
    <w:p w14:paraId="6970F7CC" w14:textId="000800B1" w:rsidR="00E83CEE" w:rsidRDefault="00565EA3" w:rsidP="00E93843">
      <w:pPr>
        <w:pStyle w:val="FirstParagraph"/>
        <w:widowControl w:val="0"/>
        <w:spacing w:before="0" w:after="0"/>
      </w:pPr>
      <w:r>
        <w:t xml:space="preserve">Research has shown that certain personality traits are associated with behaviors that contribute to obesity such as unhealthy eating habits and physical inactivity. For example, individuals high on conscientiousness are likely to be more self-disciplined about their diet </w:t>
      </w:r>
      <w:r w:rsidR="002C7E0A">
        <w:fldChar w:fldCharType="begin"/>
      </w:r>
      <w:r w:rsidR="001A652F">
        <w:instrText xml:space="preserve"> ADDIN ZOTERO_ITEM CSL_CITATION {"citationID":"F5EchBIw","properties":{"formattedCitation":"(22, 45)","plainCitation":"(22, 45)","noteIndex":0},"citationItems":[{"id":2722,"uris":["http://zotero.org/groups/2889699/items/7JJNDM26"],"uri":["http://zotero.org/groups/2889699/items/7JJNDM26"],"itemData":{"id":2722,"type":"article-journal","container-title":"Psychological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2C7E0A">
        <w:fldChar w:fldCharType="separate"/>
      </w:r>
      <w:r w:rsidR="001A652F" w:rsidRPr="00D62AD1">
        <w:rPr>
          <w:rFonts w:cs="Times New Roman"/>
        </w:rPr>
        <w:t>(22, 45)</w:t>
      </w:r>
      <w:r w:rsidR="002C7E0A">
        <w:fldChar w:fldCharType="end"/>
      </w:r>
      <w:r>
        <w:t xml:space="preserve"> and are more physically active </w:t>
      </w:r>
      <w:r w:rsidR="002C7E0A">
        <w:fldChar w:fldCharType="begin"/>
      </w:r>
      <w:r w:rsidR="00D62AD1">
        <w:instrText xml:space="preserve"> ADDIN ZOTERO_ITEM CSL_CITATION {"citationID":"vm7LBnYk","properties":{"formattedCitation":"(43)","plainCitation":"(43)","noteIndex":0},"citationItems":[{"id":2725,"uris":["http://zotero.org/groups/2889699/items/ICMUYZGN"],"uri":["http://zotero.org/groups/2889699/items/ICMUYZGN"],"itemData":{"id":2725,"type":"article-journal","container-title":"British journal of sports medicine","issue":"12","note":"publisher: British Association of Sport and Excercise Medicine","page":"958–965","title":"Personality correlates of physical activity: a review and meta-analysis","volume":"40","author":[{"family":"Rhodes","given":"RE"},{"family":"Smith","given":"NEI"}],"issued":{"date-parts":[["2006"]]}}}],"schema":"https://github.com/citation-style-language/schema/raw/master/csl-citation.json"} </w:instrText>
      </w:r>
      <w:r w:rsidR="002C7E0A">
        <w:fldChar w:fldCharType="separate"/>
      </w:r>
      <w:r w:rsidR="00D62AD1">
        <w:rPr>
          <w:rFonts w:cs="Times New Roman"/>
        </w:rPr>
        <w:t>(43)</w:t>
      </w:r>
      <w:r w:rsidR="002C7E0A">
        <w:fldChar w:fldCharType="end"/>
      </w:r>
      <w:r>
        <w:t xml:space="preserve"> whereas individuals with lower levels of conscientiousness </w:t>
      </w:r>
      <w:r>
        <w:lastRenderedPageBreak/>
        <w:t>tend to engage in emotional and external eating</w:t>
      </w:r>
      <w:r w:rsidR="00E15BC2">
        <w:t xml:space="preserve"> – the</w:t>
      </w:r>
      <w:r>
        <w:t xml:space="preserve"> tendency to overeat in response to cues like the smell or taste of food, regardless of physical need for food </w:t>
      </w:r>
      <w:r w:rsidR="002C7E0A">
        <w:fldChar w:fldCharType="begin"/>
      </w:r>
      <w:r w:rsidR="00D62AD1">
        <w:instrText xml:space="preserve"> ADDIN ZOTERO_ITEM CSL_CITATION {"citationID":"YV1jAi6x","properties":{"formattedCitation":"(44, 45)","plainCitation":"(44, 45)","noteIndex":0},"citationItems":[{"id":2726,"uris":["http://zotero.org/groups/2889699/items/652XZBQD"],"uri":["http://zotero.org/groups/2889699/items/652XZBQD"],"itemData":{"id":2726,"type":"article-journal","container-title":"Appetite","issue":"2","note":"publisher: Elsevier","page":"318–320","title":"The shaping role of hunger on self-reported external eating status","volume":"57","author":[{"family":"Evers","given":"Catharine"},{"family":"Stok","given":"F Marijn"},{"family":"Danner","given":"Unna N"},{"family":"Salmon","given":"Stefanie J"},{"family":"Ridder","given":"Denise TD","non-dropping-particle":"de"},{"family":"Adriaanse","given":"Marieke A"}],"issued":{"date-parts":[["2011"]]}}},{"id":2727,"uris":["http://zotero.org/groups/2889699/items/FBYNVN9F"],"uri":["http://zotero.org/groups/2889699/items/FBYNVN9F"],"itemData":{"id":2727,"type":"article-journal","container-title":"International Journal of Eating Disorders","issue":"2","note":"publisher: Wiley Online Library","page":"161–166","title":"Neuroticism and conscientiousness as predictors of emotional, external, and restrained eating behaviors","volume":"30","author":[{"family":"Heaven","given":"Patrick CL"},{"family":"Mulligan","given":"Kathryn"},{"family":"Merrilees","given":"Robyn"},{"family":"Woods","given":"Teneille"},{"family":"Fairooz","given":"Yasmeen"}],"issued":{"date-parts":[["2001"]]}}}],"schema":"https://github.com/citation-style-language/schema/raw/master/csl-citation.json"} </w:instrText>
      </w:r>
      <w:r w:rsidR="002C7E0A">
        <w:fldChar w:fldCharType="separate"/>
      </w:r>
      <w:r w:rsidR="00D62AD1">
        <w:rPr>
          <w:rFonts w:cs="Times New Roman"/>
        </w:rPr>
        <w:t>(44, 45)</w:t>
      </w:r>
      <w:r w:rsidR="002C7E0A">
        <w:fldChar w:fldCharType="end"/>
      </w:r>
      <w:r>
        <w:t xml:space="preserve">. Higher scores on extraversion </w:t>
      </w:r>
      <w:r w:rsidR="002C7E0A">
        <w:fldChar w:fldCharType="begin"/>
      </w:r>
      <w:r w:rsidR="00D62AD1">
        <w:instrText xml:space="preserve"> ADDIN ZOTERO_ITEM CSL_CITATION {"citationID":"3AEUqeWp","properties":{"formattedCitation":"(46, 47)","plainCitation":"(46, 47)","noteIndex":0},"citationItems":[{"id":2728,"uris":["http://zotero.org/groups/2889699/items/GJK4M55V"],"uri":["http://zotero.org/groups/2889699/items/GJK4M55V"],"itemData":{"id":2728,"type":"article-journal","container-title":"Journal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2730,"uris":["http://zotero.org/groups/2889699/items/Y79RW2Q4"],"uri":["http://zotero.org/groups/2889699/items/Y79RW2Q4"],"itemData":{"id":2730,"type":"article-journal","container-title":"Journal of personality and social psychology","issue":"3","note":"publisher: American Psychological Association","page":"579","title":"Personality and obesity across the adult life span.","volume":"101","author":[{"family":"Sutin","given":"Angelina R"},{"family":"Ferrucci","given":"Luigi"},{"family":"Zonderman","given":"Alan B"},{"family":"Terracciano","given":"Antonio"}],"issued":{"date-parts":[["2011"]]}}}],"schema":"https://github.com/citation-style-language/schema/raw/master/csl-citation.json"} </w:instrText>
      </w:r>
      <w:r w:rsidR="002C7E0A">
        <w:fldChar w:fldCharType="separate"/>
      </w:r>
      <w:r w:rsidR="00D62AD1">
        <w:rPr>
          <w:rFonts w:cs="Times New Roman"/>
        </w:rPr>
        <w:t>(46, 47)</w:t>
      </w:r>
      <w:r w:rsidR="002C7E0A">
        <w:fldChar w:fldCharType="end"/>
      </w:r>
      <w:r>
        <w:t xml:space="preserve"> </w:t>
      </w:r>
      <w:r w:rsidR="003579B2">
        <w:t>and</w:t>
      </w:r>
      <w:r>
        <w:t xml:space="preserve"> on openness to experience were found to be </w:t>
      </w:r>
      <w:r w:rsidR="003579B2">
        <w:t xml:space="preserve">associated with greater risk for being overweight </w:t>
      </w:r>
      <w:r w:rsidR="002C7E0A">
        <w:fldChar w:fldCharType="begin"/>
      </w:r>
      <w:r w:rsidR="00D62AD1">
        <w:instrText xml:space="preserve"> ADDIN ZOTERO_ITEM CSL_CITATION {"citationID":"iaOhzmWs","properties":{"formattedCitation":"(48)","plainCitation":"(48)","noteIndex":0},"citationItems":[{"id":2731,"uris":["http://zotero.org/groups/2889699/items/A2U8HASF"],"uri":["http://zotero.org/groups/2889699/items/A2U8HASF"],"itemData":{"id":2731,"type":"article-journal","container-title":"International Journal of Obesity","issue":"4","note":"publisher: Nature Publishing Group","page":"669","title":"Personality characteristics in obesity and relationship with successful weight loss","volume":"31","author":[{"family":"Sullivan","given":"S"},{"family":"Cloninger","given":"CR"},{"family":"Przybeck","given":"TR"},{"family":"Klein","given":"S"}],"issued":{"date-parts":[["2007"]]}}}],"schema":"https://github.com/citation-style-language/schema/raw/master/csl-citation.json"} </w:instrText>
      </w:r>
      <w:r w:rsidR="002C7E0A">
        <w:fldChar w:fldCharType="separate"/>
      </w:r>
      <w:r w:rsidR="00D62AD1">
        <w:rPr>
          <w:rFonts w:cs="Times New Roman"/>
        </w:rPr>
        <w:t>(48)</w:t>
      </w:r>
      <w:r w:rsidR="002C7E0A">
        <w:fldChar w:fldCharType="end"/>
      </w:r>
      <w:r>
        <w:t xml:space="preserve">. </w:t>
      </w:r>
      <w:r w:rsidR="00803D4B">
        <w:t xml:space="preserve">Findings regarding neuroticism are inconclusive. Some researchers found that high levels of neuroticism are related to disinhibition and susceptibility to hunger </w:t>
      </w:r>
      <w:r w:rsidR="00803D4B">
        <w:fldChar w:fldCharType="begin"/>
      </w:r>
      <w:r w:rsidR="00D62AD1">
        <w:instrText xml:space="preserve"> ADDIN ZOTERO_ITEM CSL_CITATION {"citationID":"nldRsPEr","properties":{"formattedCitation":"(49)","plainCitation":"(49)","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00803D4B">
        <w:fldChar w:fldCharType="separate"/>
      </w:r>
      <w:r w:rsidR="00D62AD1">
        <w:rPr>
          <w:rFonts w:cs="Times New Roman"/>
        </w:rPr>
        <w:t>(49)</w:t>
      </w:r>
      <w:r w:rsidR="00803D4B">
        <w:fldChar w:fldCharType="end"/>
      </w:r>
      <w:r w:rsidR="00803D4B">
        <w:t xml:space="preserve">. On the other hand, individuals who have higher scores on this trait tend to be underweight </w:t>
      </w:r>
      <w:r w:rsidR="00803D4B">
        <w:fldChar w:fldCharType="begin"/>
      </w:r>
      <w:r w:rsidR="00D62AD1">
        <w:instrText xml:space="preserve"> ADDIN ZOTERO_ITEM CSL_CITATION {"citationID":"tNsT79Gq","properties":{"formattedCitation":"(42, 46)","plainCitation":"(42, 46)","noteIndex":0},"citationItems":[{"id":2724,"uris":["http://zotero.org/groups/2889699/items/KQW2LPSR"],"uri":["http://zotero.org/groups/2889699/items/KQW2LPSR"],"itemData":{"id":2724,"type":"article-journal","container-title":"Psychosomatic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schema":"https://github.com/citation-style-language/schema/raw/master/csl-citation.json"} </w:instrText>
      </w:r>
      <w:r w:rsidR="00803D4B">
        <w:fldChar w:fldCharType="separate"/>
      </w:r>
      <w:r w:rsidR="00D62AD1">
        <w:rPr>
          <w:rFonts w:cs="Times New Roman"/>
        </w:rPr>
        <w:t>(42, 46)</w:t>
      </w:r>
      <w:r w:rsidR="00803D4B">
        <w:fldChar w:fldCharType="end"/>
      </w:r>
      <w:r w:rsidR="00803D4B">
        <w:t xml:space="preserve"> and more likely to suffer from eating disorders </w:t>
      </w:r>
      <w:r w:rsidR="00803D4B">
        <w:fldChar w:fldCharType="begin"/>
      </w:r>
      <w:r w:rsidR="001A652F">
        <w:instrText xml:space="preserve"> ADDIN ZOTERO_ITEM CSL_CITATION {"citationID":"ojTfmJWl","properties":{"formattedCitation":"(22)","plainCitation":"(22)","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803D4B">
        <w:fldChar w:fldCharType="separate"/>
      </w:r>
      <w:r w:rsidR="001A652F">
        <w:rPr>
          <w:rFonts w:cs="Times New Roman"/>
        </w:rPr>
        <w:t>(22)</w:t>
      </w:r>
      <w:r w:rsidR="00803D4B">
        <w:fldChar w:fldCharType="end"/>
      </w:r>
      <w:r w:rsidR="00803D4B">
        <w:t xml:space="preserve">. </w:t>
      </w:r>
      <w:proofErr w:type="spellStart"/>
      <w:r w:rsidR="00803D4B">
        <w:t>Sutin</w:t>
      </w:r>
      <w:proofErr w:type="spellEnd"/>
      <w:r w:rsidR="00803D4B">
        <w:t xml:space="preserve"> and colleagues </w:t>
      </w:r>
      <w:r w:rsidR="00803D4B">
        <w:fldChar w:fldCharType="begin"/>
      </w:r>
      <w:r w:rsidR="00D62AD1">
        <w:instrText xml:space="preserve"> ADDIN ZOTERO_ITEM CSL_CITATION {"citationID":"3tl0YPlH","properties":{"formattedCitation":"(50)","plainCitation":"(50)","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uppress-author":true}],"schema":"https://github.com/citation-style-language/schema/raw/master/csl-citation.json"} </w:instrText>
      </w:r>
      <w:r w:rsidR="00803D4B">
        <w:fldChar w:fldCharType="separate"/>
      </w:r>
      <w:r w:rsidR="00D62AD1">
        <w:rPr>
          <w:rFonts w:cs="Times New Roman"/>
        </w:rPr>
        <w:t>(50)</w:t>
      </w:r>
      <w:r w:rsidR="00803D4B">
        <w:fldChar w:fldCharType="end"/>
      </w:r>
      <w:r w:rsidR="00803D4B">
        <w:t xml:space="preserve"> suggested two possible explanations for this phenomenon: 1) there might be a curvilinear relationship between neuroticism and abnormal weight or 2) being overweight/underweight is associated with different aspects of neuroticism.</w:t>
      </w:r>
      <w:r w:rsidR="00E93843">
        <w:t xml:space="preserve"> </w:t>
      </w:r>
      <w:r w:rsidR="00E15BC2">
        <w:t xml:space="preserve">This latter point in particular calls for research including more narrow traits. </w:t>
      </w:r>
    </w:p>
    <w:p w14:paraId="2DDF3FC0" w14:textId="5999E69A" w:rsidR="00E83CEE" w:rsidRDefault="00565EA3" w:rsidP="005201DA">
      <w:pPr>
        <w:pStyle w:val="Heading2"/>
        <w:keepLines w:val="0"/>
        <w:widowControl w:val="0"/>
        <w:spacing w:before="0" w:line="480" w:lineRule="auto"/>
        <w:contextualSpacing/>
        <w:jc w:val="both"/>
      </w:pPr>
      <w:bookmarkStart w:id="18" w:name="bmi-and-cognitive-abilities"/>
      <w:r>
        <w:t xml:space="preserve">BMI and cognitive </w:t>
      </w:r>
      <w:bookmarkEnd w:id="18"/>
      <w:r w:rsidR="005259D2">
        <w:t>functioning</w:t>
      </w:r>
    </w:p>
    <w:p w14:paraId="73A4AF59" w14:textId="21531194" w:rsidR="00DD57E2" w:rsidRDefault="00565EA3" w:rsidP="005201DA">
      <w:pPr>
        <w:pStyle w:val="FirstParagraph"/>
        <w:widowControl w:val="0"/>
        <w:spacing w:before="0" w:after="0"/>
      </w:pPr>
      <w:r>
        <w:t xml:space="preserve">Previous studies investigating the association between BMI and cognitive </w:t>
      </w:r>
      <w:r w:rsidR="005259D2">
        <w:t>functioning</w:t>
      </w:r>
      <w:r>
        <w:t xml:space="preserve"> found that individuals with lower levels of cognitive </w:t>
      </w:r>
      <w:r w:rsidR="00DD57E2">
        <w:t>functioning</w:t>
      </w:r>
      <w:r>
        <w:t xml:space="preserve"> have </w:t>
      </w:r>
      <w:r w:rsidR="00DB66E2">
        <w:t xml:space="preserve">a </w:t>
      </w:r>
      <w:r>
        <w:t xml:space="preserve">higher BMI </w:t>
      </w:r>
      <w:r w:rsidR="002C7E0A">
        <w:fldChar w:fldCharType="begin"/>
      </w:r>
      <w:r w:rsidR="00D62AD1">
        <w:instrText xml:space="preserve"> ADDIN ZOTERO_ITEM CSL_CITATION {"citationID":"PPCOCjxj","properties":{"formattedCitation":"(51, 52)","plainCitation":"(51, 52)","noteIndex":0},"citationItems":[{"id":2735,"uris":["http://zotero.org/groups/2889699/items/PDPY7LZP"],"uri":["http://zotero.org/groups/2889699/items/PDPY7LZP"],"itemData":{"id":2735,"type":"article-journal","container-title":"International journal of obesity and related metabolic disorders: journal of the International Association for the Study of Obesity","issue":"5","page":"355–357","title":"A study of intelligence and personality in children with simple obesity.","volume":"19","author":[{"family":"Li","given":"Xaioming"}],"issued":{"date-parts":[["1995"]]}}},{"id":3328,"uris":["http://zotero.org/groups/2889699/items/M6UG3H9V"],"uri":["http://zotero.org/groups/2889699/items/M6UG3H9V"],"itemData":{"id":3328,"type":"article-journal","container-title":"Molecular psychiatry","issue":"10","note":"Citation Key: marioni2016assessing\npublisher: Nature Publishing Group","page":"1477–1482","title":"Assessing the genetic overlap between BMI and cognitive function","volume":"21","author":[{"family":"Marioni","given":"Riccardo E"},{"family":"Yang","given":"Jian"},{"family":"Dykiert","given":"Dominika"},{"family":"Mõttus","given":"René"},{"family":"Campbell","given":"Archie"},{"family":"Davies","given":"Gail"},{"family":"Hayward","given":"Caroline"},{"family":"Porteous","given":"David J"},{"family":"Visscher","given":"Peter M"},{"family":"Deary","given":"Ian J"}],"issued":{"date-parts":[["2016"]]}}}],"schema":"https://github.com/citation-style-language/schema/raw/master/csl-citation.json"} </w:instrText>
      </w:r>
      <w:r w:rsidR="002C7E0A">
        <w:fldChar w:fldCharType="separate"/>
      </w:r>
      <w:r w:rsidR="00D62AD1">
        <w:rPr>
          <w:rFonts w:cs="Times New Roman"/>
        </w:rPr>
        <w:t>(51, 52)</w:t>
      </w:r>
      <w:r w:rsidR="002C7E0A">
        <w:fldChar w:fldCharType="end"/>
      </w:r>
      <w:r>
        <w:t xml:space="preserve">. Adolescents who are obese are more likely to suffer from deficits in multiple cognitive domains </w:t>
      </w:r>
      <w:ins w:id="19" w:author="David Condon" w:date="2021-10-04T17:47:00Z">
        <w:r w:rsidR="00532DDC">
          <w:t>(</w:t>
        </w:r>
      </w:ins>
      <w:del w:id="20" w:author="David Condon" w:date="2021-10-04T17:47:00Z">
        <w:r w:rsidDel="00532DDC">
          <w:delText>such as</w:delText>
        </w:r>
      </w:del>
      <w:ins w:id="21" w:author="David Condon" w:date="2021-10-04T17:47:00Z">
        <w:r w:rsidR="00532DDC">
          <w:t>e.g.,</w:t>
        </w:r>
      </w:ins>
      <w:r>
        <w:t xml:space="preserve"> attention, memory, and executive function</w:t>
      </w:r>
      <w:ins w:id="22" w:author="David Condon" w:date="2021-10-04T17:47:00Z">
        <w:r w:rsidR="00532DDC">
          <w:t xml:space="preserve">), contributing to </w:t>
        </w:r>
      </w:ins>
      <w:del w:id="23" w:author="David Condon" w:date="2021-10-04T17:47:00Z">
        <w:r w:rsidDel="00532DDC">
          <w:delText xml:space="preserve"> and as a result have </w:delText>
        </w:r>
      </w:del>
      <w:r>
        <w:t xml:space="preserve">worse school outcomes in comparison to non-obese peers </w:t>
      </w:r>
      <w:r w:rsidR="002C7E0A">
        <w:fldChar w:fldCharType="begin"/>
      </w:r>
      <w:r w:rsidR="00D62AD1">
        <w:instrText xml:space="preserve"> ADDIN ZOTERO_ITEM CSL_CITATION {"citationID":"BcHoDFpV","properties":{"formattedCitation":"(53\\uc0\\u8211{}56)","plainCitation":"(53–56)","noteIndex":0},"citationItems":[{"id":2736,"uris":["http://zotero.org/groups/2889699/items/9DRXZ3XI"],"uri":["http://zotero.org/groups/2889699/items/9DRXZ3XI"],"itemData":{"id":2736,"type":"article-journal","container-title":"Neurobiology of aging","issue":"1","note":"publisher: Elsevier","page":"11–16","title":"Obesity, diabetes and cognitive deficit: the Framingham Heart Study","volume":"26","author":[{"family":"Elias","given":"Merrill F"},{"family":"Elias","given":"Penelope K"},{"family":"Sullivan","given":"Lisa M"},{"family":"Wolf","given":"Philip A"},{"family":"D’Agostino","given":"Ralph B"}],"issued":{"date-parts":[["2005"]]}}},{"id":2737,"uris":["http://zotero.org/groups/2889699/items/429QBZ5J"],"uri":["http://zotero.org/groups/2889699/items/429QBZ5J"],"itemData":{"id":2737,"type":"article-journal","container-title":"International Journal of Obesity","issue":"12","note":"publisher: Nature Publishing Group","page":"1758","title":"Childhood intelligence, educational attainment and adult body mass index: findings from a prospective cohort and within sibling-pairs analysis","volume":"30","author":[{"family":"Lawlor","given":"DA"},{"family":"Clark","given":"Heather"},{"family":"Smith","given":"G Davey"},{"family":"Leon","given":"DA"}],"issued":{"date-parts":[["2006"]]}}},{"id":2738,"uris":["http://zotero.org/groups/2889699/items/62KM5TVD"],"uri":["http://zotero.org/groups/2889699/items/62KM5TVD"],"itemData":{"id":2738,"type":"article-journal","container-title":"International journal of obesity","issue":"7","note":"publisher: Nature Publishing Group","page":"1068","title":"Associations between obesity and developmental functioning in pre-school children: a population-based study","volume":"31","author":[{"family":"Mond","given":"JM"},{"family":"Stich","given":"H"},{"family":"Hay","given":"PJ"},{"family":"Krämer","given":"Alexander"},{"family":"Baune","given":"BT"}],"issued":{"date-parts":[["2007"]]}}},{"id":2739,"uris":["http://zotero.org/groups/2889699/items/I7ZBSKRY"],"uri":["http://zotero.org/groups/2889699/items/I7ZBSKRY"],"itemData":{"id":2739,"type":"article-journal","container-title":"The American journal of clinical nutrition","issue":"2","note":"publisher: Oxford University Press","page":"601–607","title":"Body mass index over the adult life course and cognition in late midlife: the Whitehall II Cohort Study","volume":"89","author":[{"family":"Sabia","given":"Séverine"},{"family":"Kivimaki","given":"Mika"},{"family":"Shipley","given":"Martin J"},{"family":"Marmot","given":"Michael G"},{"family":"Singh-Manoux","given":"Archana"}],"issued":{"date-parts":[["2008"]]}}}],"schema":"https://github.com/citation-style-language/schema/raw/master/csl-citation.json"} </w:instrText>
      </w:r>
      <w:r w:rsidR="002C7E0A">
        <w:fldChar w:fldCharType="separate"/>
      </w:r>
      <w:r w:rsidR="00D62AD1" w:rsidRPr="00D62AD1">
        <w:rPr>
          <w:rFonts w:cs="Times New Roman"/>
        </w:rPr>
        <w:t>(53–56)</w:t>
      </w:r>
      <w:r w:rsidR="002C7E0A">
        <w:fldChar w:fldCharType="end"/>
      </w:r>
      <w:r>
        <w:t xml:space="preserve">. </w:t>
      </w:r>
      <w:r w:rsidR="00DD57E2">
        <w:t xml:space="preserve">The nature of the </w:t>
      </w:r>
      <w:r w:rsidR="00EB14E0">
        <w:t xml:space="preserve">association between BMI and cognitive functioning is unclear. There is some evidence of shared genetic contributions between cognitive functioning and BMI and bodyweight </w:t>
      </w:r>
      <w:r w:rsidR="00EB14E0">
        <w:fldChar w:fldCharType="begin"/>
      </w:r>
      <w:r w:rsidR="00D62AD1">
        <w:instrText xml:space="preserve"> ADDIN ZOTERO_ITEM CSL_CITATION {"citationID":"SGls7YSk","properties":{"formattedCitation":"(52)","plainCitation":"(52)","noteIndex":0},"citationItems":[{"id":3328,"uris":["http://zotero.org/groups/2889699/items/M6UG3H9V"],"uri":["http://zotero.org/groups/2889699/items/M6UG3H9V"],"itemData":{"id":3328,"type":"article-journal","container-title":"Molecular psychiatry","issue":"10","note":"Citation Key: marioni2016assessing\npublisher: Nature Publishing Group","page":"1477–1482","title":"Assessing the genetic overlap between BMI and cognitive function","volume":"21","author":[{"family":"Marioni","given":"Riccardo E"},{"family":"Yang","given":"Jian"},{"family":"Dykiert","given":"Dominika"},{"family":"Mõttus","given":"René"},{"family":"Campbell","given":"Archie"},{"family":"Davies","given":"Gail"},{"family":"Hayward","given":"Caroline"},{"family":"Porteous","given":"David J"},{"family":"Visscher","given":"Peter M"},{"family":"Deary","given":"Ian J"}],"issued":{"date-parts":[["2016"]]}}}],"schema":"https://github.com/citation-style-language/schema/raw/master/csl-citation.json"} </w:instrText>
      </w:r>
      <w:r w:rsidR="00EB14E0">
        <w:fldChar w:fldCharType="separate"/>
      </w:r>
      <w:r w:rsidR="00D62AD1">
        <w:rPr>
          <w:noProof/>
        </w:rPr>
        <w:t>(52)</w:t>
      </w:r>
      <w:r w:rsidR="00EB14E0">
        <w:fldChar w:fldCharType="end"/>
      </w:r>
      <w:ins w:id="24" w:author="David Condon" w:date="2021-10-04T17:48:00Z">
        <w:r w:rsidR="00532DDC">
          <w:t>, and evidence suggesting</w:t>
        </w:r>
      </w:ins>
      <w:del w:id="25" w:author="David Condon" w:date="2021-10-04T17:48:00Z">
        <w:r w:rsidR="00EB14E0" w:rsidDel="00532DDC">
          <w:delText xml:space="preserve">. On the other hand, </w:delText>
        </w:r>
      </w:del>
      <w:ins w:id="26" w:author="David Condon" w:date="2021-10-04T17:48:00Z">
        <w:r w:rsidR="00532DDC">
          <w:t xml:space="preserve"> </w:t>
        </w:r>
      </w:ins>
      <w:del w:id="27" w:author="David Condon" w:date="2021-10-04T17:48:00Z">
        <w:r w:rsidR="00EB14E0" w:rsidDel="00532DDC">
          <w:delText xml:space="preserve">there are </w:delText>
        </w:r>
      </w:del>
      <w:r w:rsidR="00EB14E0">
        <w:t>longitudinal links between cognitive functioning in childhood and BMI in adulthood</w:t>
      </w:r>
      <w:r w:rsidR="005259D2">
        <w:t xml:space="preserve"> </w:t>
      </w:r>
      <w:r w:rsidR="005259D2">
        <w:fldChar w:fldCharType="begin"/>
      </w:r>
      <w:r w:rsidR="00D62AD1">
        <w:instrText xml:space="preserve"> ADDIN ZOTERO_ITEM CSL_CITATION {"citationID":"6SadkUTO","properties":{"formattedCitation":"(57, 58)","plainCitation":"(57, 58)","noteIndex":0},"citationItems":[{"id":3330,"uris":["http://zotero.org/groups/2889699/items/9SS5H77G"],"uri":["http://zotero.org/groups/2889699/items/9SS5H77G"],"itemData":{"id":3330,"type":"article-journal","container-title":"Obesity","issue":"3","note":"Citation Key: kanazawa2013childhood\npublisher: Wiley Online Library","page":"434–440","title":"Childhood intelligence and adult obesity","volume":"21","author":[{"family":"Kanazawa","given":"Satoshi"}],"issued":{"date-parts":[["2013"]]}}},{"id":3331,"uris":["http://zotero.org/groups/2889699/items/MDJVKFCF"],"uri":["http://zotero.org/groups/2889699/items/MDJVKFCF"],"itemData":{"id":3331,"type":"article-journal","container-title":"European journal of epidemiology","issue":"8","note":"Citation Key: rosenblad2012intelligence\npublisher: Springer","page":"647–655","title":"Intelligence level in late adolescence is inversely associated with BMI change during 22 years of follow-up: results from the WICTORY study","volume":"27","author":[{"family":"Rosenblad","given":"Andreas"},{"family":"Nilsson","given":"Göran"},{"family":"Leppert","given":"Jerzy"}],"issued":{"date-parts":[["2012"]]}}}],"schema":"https://github.com/citation-style-language/schema/raw/master/csl-citation.json"} </w:instrText>
      </w:r>
      <w:r w:rsidR="005259D2">
        <w:fldChar w:fldCharType="separate"/>
      </w:r>
      <w:r w:rsidR="00D62AD1">
        <w:rPr>
          <w:noProof/>
        </w:rPr>
        <w:t>(57, 58)</w:t>
      </w:r>
      <w:r w:rsidR="005259D2">
        <w:fldChar w:fldCharType="end"/>
      </w:r>
      <w:r w:rsidR="00EB14E0">
        <w:t>. Importantly, the association between these constructs has been shown to be independent of education</w:t>
      </w:r>
      <w:r w:rsidR="005259D2">
        <w:t xml:space="preserve"> </w:t>
      </w:r>
      <w:r w:rsidR="005259D2">
        <w:fldChar w:fldCharType="begin"/>
      </w:r>
      <w:r w:rsidR="00D62AD1">
        <w:instrText xml:space="preserve"> ADDIN ZOTERO_ITEM CSL_CITATION {"citationID":"mWC24Ekx","properties":{"formattedCitation":"(57, 59)","plainCitation":"(57, 59)","noteIndex":0},"citationItems":[{"id":3330,"uris":["http://zotero.org/groups/2889699/items/9SS5H77G"],"uri":["http://zotero.org/groups/2889699/items/9SS5H77G"],"itemData":{"id":3330,"type":"article-journal","container-title":"Obesity","issue":"3","note":"Citation Key: kanazawa2013childhood\npublisher: Wiley Online Library","page":"434–440","title":"Childhood intelligence and adult obesity","volume":"21","author":[{"family":"Kanazawa","given":"Satoshi"}],"issued":{"date-parts":[["2013"]]}}},{"id":2741,"uris":["http://zotero.org/groups/2889699/items/F269HPBK"],"uri":["http://zotero.org/groups/2889699/items/F269HPBK"],"itemData":{"id":2741,"type":"article-journal","container-title":"Human Biology","issue":"1","title":"Intelligence and educational level in relation to body mass index of adult males.","volume":"64","author":[{"family":"Teasdale","given":"TW"},{"family":"Sørensen","given":"TIA"},{"family":"Stunkard","given":"AJ"}],"issued":{"date-parts":[["1992"]]}}}],"schema":"https://github.com/citation-style-language/schema/raw/master/csl-citation.json"} </w:instrText>
      </w:r>
      <w:r w:rsidR="005259D2">
        <w:fldChar w:fldCharType="separate"/>
      </w:r>
      <w:r w:rsidR="00D62AD1">
        <w:rPr>
          <w:noProof/>
        </w:rPr>
        <w:t>(57, 59)</w:t>
      </w:r>
      <w:r w:rsidR="005259D2">
        <w:fldChar w:fldCharType="end"/>
      </w:r>
      <w:r w:rsidR="00EB14E0">
        <w:t xml:space="preserve">. Overall, there is evidence for both causal and non-causal (i.e., </w:t>
      </w:r>
      <w:r w:rsidR="005259D2">
        <w:t>third variable</w:t>
      </w:r>
      <w:r w:rsidR="00EB14E0">
        <w:t>) explanations of this is association.</w:t>
      </w:r>
    </w:p>
    <w:p w14:paraId="7DF2D9DE" w14:textId="3FAFAA28" w:rsidR="00E83CEE" w:rsidRDefault="00803D4B" w:rsidP="005201DA">
      <w:pPr>
        <w:pStyle w:val="Heading2"/>
        <w:keepLines w:val="0"/>
        <w:widowControl w:val="0"/>
        <w:spacing w:before="0" w:line="480" w:lineRule="auto"/>
        <w:contextualSpacing/>
        <w:jc w:val="both"/>
      </w:pPr>
      <w:bookmarkStart w:id="28" w:name="ses-and-personality"/>
      <w:r>
        <w:lastRenderedPageBreak/>
        <w:t xml:space="preserve">Relative contributions of </w:t>
      </w:r>
      <w:r w:rsidR="00565EA3">
        <w:t>SES</w:t>
      </w:r>
      <w:bookmarkEnd w:id="28"/>
      <w:r w:rsidR="00B7591A">
        <w:t xml:space="preserve"> and individual differences to BMI</w:t>
      </w:r>
    </w:p>
    <w:p w14:paraId="689D22FD" w14:textId="0A84DAE9" w:rsidR="00E83CEE" w:rsidRDefault="00B7591A" w:rsidP="005201DA">
      <w:pPr>
        <w:pStyle w:val="FirstParagraph"/>
        <w:widowControl w:val="0"/>
        <w:spacing w:before="0" w:after="0"/>
      </w:pPr>
      <w:r>
        <w:t xml:space="preserve">As described above, both individual (personality and cognitive </w:t>
      </w:r>
      <w:r w:rsidR="005259D2">
        <w:t>functioning</w:t>
      </w:r>
      <w:r>
        <w:t>) and demographic (SES) factors are linked with adolescent BMI</w:t>
      </w:r>
      <w:r w:rsidR="00DB66E2">
        <w:t>,</w:t>
      </w:r>
      <w:r>
        <w:t xml:space="preserve"> </w:t>
      </w:r>
      <w:r w:rsidR="00DB66E2">
        <w:t>y</w:t>
      </w:r>
      <w:r>
        <w:t xml:space="preserve">et </w:t>
      </w:r>
      <w:r w:rsidR="00DB66E2">
        <w:t xml:space="preserve">it </w:t>
      </w:r>
      <w:r>
        <w:t>is unclear to what extent individual factors are uniquely associated with BMI above and beyond SES. This is in part due to substantive associations between these constructs.</w:t>
      </w:r>
      <w:r w:rsidR="00565EA3">
        <w:t xml:space="preserve"> Considerable research suggests that individuals raised in low SES households have higher levels of neuroticism, lower openness to experience</w:t>
      </w:r>
      <w:r w:rsidR="00DB66E2">
        <w:t>,</w:t>
      </w:r>
      <w:r w:rsidR="00565EA3">
        <w:t xml:space="preserve"> and maladaptive coping mechanisms, including external locus of control and lack of problem-focused coping </w:t>
      </w:r>
      <w:r w:rsidR="002C7E0A">
        <w:fldChar w:fldCharType="begin"/>
      </w:r>
      <w:r w:rsidR="00D62AD1">
        <w:instrText xml:space="preserve"> ADDIN ZOTERO_ITEM CSL_CITATION {"citationID":"BHryWapI","properties":{"formattedCitation":"(60, 61)","plainCitation":"(60, 61)","noteIndex":0},"citationItems":[{"id":2762,"uris":["http://zotero.org/groups/2889699/items/5TPADRMC"],"uri":["http://zotero.org/groups/2889699/items/5TPADRMC"],"itemData":{"id":2762,"type":"article-journal","container-title":"Bmj","issue":"7175","note":"publisher: British Medical Journal Publishing Group","page":"18–22","title":"Social class in childhood and general health in adulthood: questionnaire study of contribution of psychological attributes","volume":"318","author":[{"family":"Bosma","given":"Hans"},{"family":"Mheen","given":"H Dike","non-dropping-particle":"van de"},{"family":"Mackenbach","given":"Johan P"}],"issued":{"date-parts":[["1999"]]}}},{"id":2763,"uris":["http://zotero.org/groups/2889699/items/ILZ5HSWY"],"uri":["http://zotero.org/groups/2889699/items/ILZ5HSWY"],"itemData":{"id":2763,"type":"article-journal","container-title":"Zeitschrift fur Gerontologie und Geriatrie","issue":"2","page":"130–137","title":"The influence of socio-demographic factors on personality dimensions in the elderly","volume":"36","author":[{"family":"Körner","given":"A"},{"family":"Geyer","given":"Michael"},{"family":"Gunzelmann","given":"Thomas"},{"family":"Brähler","given":"E"}],"issued":{"date-parts":[["2003"]]}}}],"schema":"https://github.com/citation-style-language/schema/raw/master/csl-citation.json"} </w:instrText>
      </w:r>
      <w:r w:rsidR="002C7E0A">
        <w:fldChar w:fldCharType="separate"/>
      </w:r>
      <w:r w:rsidR="00D62AD1">
        <w:rPr>
          <w:rFonts w:cs="Times New Roman"/>
        </w:rPr>
        <w:t>(60, 61)</w:t>
      </w:r>
      <w:r w:rsidR="002C7E0A">
        <w:fldChar w:fldCharType="end"/>
      </w:r>
      <w:r w:rsidR="00565EA3">
        <w:t xml:space="preserve">. These individuals are also more likely to engage in risky health behaviors and </w:t>
      </w:r>
      <w:r w:rsidR="006F6A66">
        <w:t>score high on</w:t>
      </w:r>
      <w:r w:rsidR="00565EA3">
        <w:t xml:space="preserve"> hostility </w:t>
      </w:r>
      <w:r w:rsidR="00445CAA">
        <w:fldChar w:fldCharType="begin"/>
      </w:r>
      <w:r w:rsidR="00D62AD1">
        <w:instrText xml:space="preserve"> ADDIN ZOTERO_ITEM CSL_CITATION {"citationID":"UDTFhjOu","properties":{"formattedCitation":"(62, 63)","plainCitation":"(62, 63)","noteIndex":0},"citationItems":[{"id":2764,"uris":["http://zotero.org/groups/2889699/items/883CVPDZ"],"uri":["http://zotero.org/groups/2889699/items/883CVPDZ"],"itemData":{"id":2764,"type":"article-journal","container-title":"Health Psychology","issue":"1","note":"publisher: Lawrence Erlbaum Associates","page":"18","title":"Hostility patterns and health implications: correlates of Cook-Medley Hostility Scale scores in a national survey.","volume":"10","author":[{"family":"Barefoot","given":"John C"},{"family":"Peterson","given":"Bercedis L"},{"family":"Dahlstrom","given":"W Grant"},{"family":"Siegler","given":"Ilene C"},{"family":"Anderson","given":"Norman B"},{"family":"Williams Jr","given":"Redford B"}],"issued":{"date-parts":[["1991"]]}}},{"id":2765,"uris":["http://zotero.org/groups/2889699/items/AG5QFCTN"],"uri":["http://zotero.org/groups/2889699/items/AG5QFCTN"],"itemData":{"id":2765,"type":"article-journal","container-title":"Annals of Behavioral Medicine","issue":"4","note":"publisher: Oxford University Press","page":"330–338","title":"Socioeconomic status, hostility, and risk factor clustering in the Normative Aging Study: any help from the concept of allostatic load?","volume":"21","author":[{"family":"Kubzansky","given":"Laura D"},{"family":"Kawachi","given":"Ichiro"},{"family":"Sparrow","given":"David"}],"issued":{"date-parts":[["1999"]]}}}],"schema":"https://github.com/citation-style-language/schema/raw/master/csl-citation.json"} </w:instrText>
      </w:r>
      <w:r w:rsidR="00445CAA">
        <w:fldChar w:fldCharType="separate"/>
      </w:r>
      <w:r w:rsidR="00D62AD1">
        <w:rPr>
          <w:rFonts w:cs="Times New Roman"/>
        </w:rPr>
        <w:t>(62, 63)</w:t>
      </w:r>
      <w:r w:rsidR="00445CAA">
        <w:fldChar w:fldCharType="end"/>
      </w:r>
      <w:r w:rsidR="00565EA3">
        <w:t xml:space="preserve"> whereas children from families with higher SES are less impulsive </w:t>
      </w:r>
      <w:r w:rsidR="00445CAA">
        <w:fldChar w:fldCharType="begin"/>
      </w:r>
      <w:r w:rsidR="00D62AD1">
        <w:instrText xml:space="preserve"> ADDIN ZOTERO_ITEM CSL_CITATION {"citationID":"rHG6i0Bf","properties":{"formattedCitation":"(64)","plainCitation":"(64)","noteIndex":0},"citationItems":[{"id":2766,"uris":["http://zotero.org/groups/2889699/items/4A66FXEC"],"uri":["http://zotero.org/groups/2889699/items/4A66FXEC"],"itemData":{"id":2766,"type":"article-journal","container-title":"Journal of Economic Psychology","issue":"1","note":"publisher: Elsevier","page":"237–247","title":"Socioeconomic differences in early childhood time preferences","volume":"33","author":[{"family":"Delaney","given":"Liam"},{"family":"Doyle","given":"Orla"}],"issued":{"date-parts":[["2012"]]}}}],"schema":"https://github.com/citation-style-language/schema/raw/master/csl-citation.json"} </w:instrText>
      </w:r>
      <w:r w:rsidR="00445CAA">
        <w:fldChar w:fldCharType="separate"/>
      </w:r>
      <w:r w:rsidR="00D62AD1">
        <w:rPr>
          <w:rFonts w:cs="Times New Roman"/>
        </w:rPr>
        <w:t>(64)</w:t>
      </w:r>
      <w:r w:rsidR="00445CAA">
        <w:fldChar w:fldCharType="end"/>
      </w:r>
      <w:del w:id="29" w:author="David Condon" w:date="2021-10-04T17:50:00Z">
        <w:r w:rsidR="00565EA3" w:rsidDel="00532DDC">
          <w:delText>,</w:delText>
        </w:r>
      </w:del>
      <w:r w:rsidR="00565EA3">
        <w:t xml:space="preserve"> </w:t>
      </w:r>
      <w:ins w:id="30" w:author="David Condon" w:date="2021-10-04T17:50:00Z">
        <w:r w:rsidR="00532DDC">
          <w:t xml:space="preserve">and </w:t>
        </w:r>
      </w:ins>
      <w:r w:rsidR="00565EA3">
        <w:t xml:space="preserve">less likely to be risk-seeking </w:t>
      </w:r>
      <w:r w:rsidR="00445CAA">
        <w:fldChar w:fldCharType="begin"/>
      </w:r>
      <w:r w:rsidR="00D62AD1">
        <w:instrText xml:space="preserve"> ADDIN ZOTERO_ITEM CSL_CITATION {"citationID":"JckJUIqc","properties":{"formattedCitation":"(65)","plainCitation":"(65)","noteIndex":0},"citationItems":[{"id":2767,"uris":["http://zotero.org/groups/2889699/items/TFA3BAH5"],"uri":["http://zotero.org/groups/2889699/items/TFA3BAH5"],"itemData":{"id":2767,"type":"article-journal","note":"publisher: IZA Discussion paper","title":"How does socio-economic status shape a child's personality?","author":[{"family":"Deckers","given":"Thomas"},{"family":"Falk","given":"Armin"},{"family":"Kosse","given":"Fabian"},{"family":"Schildberg-Hörisch","given":"Hannah"}],"issued":{"date-parts":[["2015"]]}}}],"schema":"https://github.com/citation-style-language/schema/raw/master/csl-citation.json"} </w:instrText>
      </w:r>
      <w:r w:rsidR="00445CAA">
        <w:fldChar w:fldCharType="separate"/>
      </w:r>
      <w:r w:rsidR="00D62AD1">
        <w:rPr>
          <w:rFonts w:cs="Times New Roman"/>
        </w:rPr>
        <w:t>(65)</w:t>
      </w:r>
      <w:r w:rsidR="00445CAA">
        <w:fldChar w:fldCharType="end"/>
      </w:r>
      <w:ins w:id="31" w:author="David Condon" w:date="2021-10-04T17:50:00Z">
        <w:r w:rsidR="00532DDC">
          <w:t xml:space="preserve">. </w:t>
        </w:r>
      </w:ins>
      <w:commentRangeStart w:id="32"/>
      <w:r w:rsidR="00565EA3">
        <w:t xml:space="preserve">, and more altruistic </w:t>
      </w:r>
      <w:r w:rsidR="00445CAA">
        <w:fldChar w:fldCharType="begin"/>
      </w:r>
      <w:r w:rsidR="00D62AD1">
        <w:instrText xml:space="preserve"> ADDIN ZOTERO_ITEM CSL_CITATION {"citationID":"LDzaBINp","properties":{"formattedCitation":"(65, 66)","plainCitation":"(65, 66)","noteIndex":0},"citationItems":[{"id":2767,"uris":["http://zotero.org/groups/2889699/items/TFA3BAH5"],"uri":["http://zotero.org/groups/2889699/items/TFA3BAH5"],"itemData":{"id":2767,"type":"article-journal","note":"publisher: IZA Discussion paper","title":"How does socio-economic status shape a child's personality?","author":[{"family":"Deckers","given":"Thomas"},{"family":"Falk","given":"Armin"},{"family":"Kosse","given":"Fabian"},{"family":"Schildberg-Hörisch","given":"Hannah"}],"issued":{"date-parts":[["2015"]]}}},{"id":2768,"uris":["http://zotero.org/groups/2889699/items/FF4Y6TSV"],"uri":["http://zotero.org/groups/2889699/items/FF4Y6TSV"],"itemData":{"id":2768,"type":"article-journal","container-title":"Experimental Economics","issue":"1","note":"publisher: Springer","page":"24–46","title":"Parental background and other-regarding preferences in children","volume":"17","author":[{"family":"Bauer","given":"Michal"},{"family":"Chytilová","given":"Julie"},{"family":"Pertold-Gebicka","given":"Barbara"}],"issued":{"date-parts":[["2014"]]}}}],"schema":"https://github.com/citation-style-language/schema/raw/master/csl-citation.json"} </w:instrText>
      </w:r>
      <w:r w:rsidR="00445CAA">
        <w:fldChar w:fldCharType="separate"/>
      </w:r>
      <w:r w:rsidR="00D62AD1">
        <w:rPr>
          <w:rFonts w:cs="Times New Roman"/>
        </w:rPr>
        <w:t>(65, 66)</w:t>
      </w:r>
      <w:r w:rsidR="00445CAA">
        <w:fldChar w:fldCharType="end"/>
      </w:r>
      <w:r w:rsidR="00565EA3">
        <w:t>.</w:t>
      </w:r>
      <w:commentRangeEnd w:id="32"/>
      <w:r w:rsidR="00532DDC">
        <w:rPr>
          <w:rStyle w:val="CommentReference"/>
          <w:rFonts w:asciiTheme="minorHAnsi" w:hAnsiTheme="minorHAnsi"/>
        </w:rPr>
        <w:commentReference w:id="32"/>
      </w:r>
    </w:p>
    <w:p w14:paraId="6F544229" w14:textId="3E8520B4" w:rsidR="00E83CEE" w:rsidRDefault="00565EA3" w:rsidP="005201DA">
      <w:pPr>
        <w:pStyle w:val="BodyText"/>
        <w:widowControl w:val="0"/>
        <w:spacing w:before="0" w:after="0"/>
      </w:pPr>
      <w:r>
        <w:t xml:space="preserve">It should be noted that </w:t>
      </w:r>
      <w:r w:rsidR="006F6A66">
        <w:t>these associations</w:t>
      </w:r>
      <w:r>
        <w:t xml:space="preserve"> are likely bidirectional. Certainly</w:t>
      </w:r>
      <w:r w:rsidR="00DB66E2">
        <w:t>,</w:t>
      </w:r>
      <w:r>
        <w:t xml:space="preserve"> across the lifespan, there is strong evidence of the effects of personality on </w:t>
      </w:r>
      <w:r w:rsidR="006F6A66">
        <w:t>adult SES</w:t>
      </w:r>
      <w:r>
        <w:t xml:space="preserve">. Research shows children’s conscientiousness is a strong predictor of income and occupational status, even after controlling for IQ </w:t>
      </w:r>
      <w:r w:rsidR="00445CAA">
        <w:fldChar w:fldCharType="begin"/>
      </w:r>
      <w:r w:rsidR="00D62AD1">
        <w:instrText xml:space="preserve"> ADDIN ZOTERO_ITEM CSL_CITATION {"citationID":"t7NejdtK","properties":{"formattedCitation":"(67)","plainCitation":"(67)","noteIndex":0},"citationItems":[{"id":2769,"uris":["http://zotero.org/groups/2889699/items/VJJQJ2RZ"],"uri":["http://zotero.org/groups/2889699/items/VJJQJ2RZ"],"itemData":{"id":2769,"type":"article-journal","container-title":"Frontiers in psychology","note":"publisher: Frontiers","page":"356","title":"Who does well in life? Conscientious adults excel in both objective and subjective success","volume":"3","author":[{"family":"Duckworth","given":"Angela L"},{"family":"Weir","given":"David R"},{"family":"Tsukayama","given":"Eli"},{"family":"Kwok","given":"David"}],"issued":{"date-parts":[["2012"]]}}}],"schema":"https://github.com/citation-style-language/schema/raw/master/csl-citation.json"} </w:instrText>
      </w:r>
      <w:r w:rsidR="00445CAA">
        <w:fldChar w:fldCharType="separate"/>
      </w:r>
      <w:r w:rsidR="00D62AD1">
        <w:rPr>
          <w:rFonts w:cs="Times New Roman"/>
        </w:rPr>
        <w:t>(67)</w:t>
      </w:r>
      <w:r w:rsidR="00445CAA">
        <w:fldChar w:fldCharType="end"/>
      </w:r>
      <w:r>
        <w:t xml:space="preserve">. Individuals high on conscientiousness tend to </w:t>
      </w:r>
      <w:r w:rsidR="003579B2">
        <w:t xml:space="preserve">be </w:t>
      </w:r>
      <w:r>
        <w:t>more hardworking, dependable, persistent</w:t>
      </w:r>
      <w:r w:rsidR="00DB66E2">
        <w:t>,</w:t>
      </w:r>
      <w:r>
        <w:t xml:space="preserve"> and goal-oriented </w:t>
      </w:r>
      <w:r w:rsidR="00445CAA">
        <w:fldChar w:fldCharType="begin"/>
      </w:r>
      <w:r w:rsidR="00D62AD1">
        <w:instrText xml:space="preserve"> ADDIN ZOTERO_ITEM CSL_CITATION {"citationID":"cTFUnCOM","properties":{"formattedCitation":"(68)","plainCitation":"(68)","noteIndex":0},"citationItems":[{"id":2770,"uris":["http://zotero.org/groups/2889699/items/ENQKUEY9"],"uri":["http://zotero.org/groups/2889699/items/ENQKUEY9"],"itemData":{"id":2770,"type":"article-journal","container-title":"Personnel psychology","issue":"1","note":"publisher: Wiley Online Library","page":"1–26","title":"The big five personality dimensions and job performance: a meta-analysis","volume":"44","author":[{"family":"Barrick","given":"Murray R"},{"family":"Mount","given":"Michael K"}],"issued":{"date-parts":[["1991"]]}}}],"schema":"https://github.com/citation-style-language/schema/raw/master/csl-citation.json"} </w:instrText>
      </w:r>
      <w:r w:rsidR="00445CAA">
        <w:fldChar w:fldCharType="separate"/>
      </w:r>
      <w:r w:rsidR="00D62AD1">
        <w:rPr>
          <w:rFonts w:cs="Times New Roman"/>
        </w:rPr>
        <w:t>(68)</w:t>
      </w:r>
      <w:r w:rsidR="00445CAA">
        <w:fldChar w:fldCharType="end"/>
      </w:r>
      <w:r w:rsidR="003579B2">
        <w:t xml:space="preserve"> and </w:t>
      </w:r>
      <w:r>
        <w:t xml:space="preserve">spend money more cautiously </w:t>
      </w:r>
      <w:r w:rsidR="00445CAA">
        <w:fldChar w:fldCharType="begin"/>
      </w:r>
      <w:r w:rsidR="00D62AD1">
        <w:instrText xml:space="preserve"> ADDIN ZOTERO_ITEM CSL_CITATION {"citationID":"EArnhumc","properties":{"formattedCitation":"(69)","plainCitation":"(69)","noteIndex":0},"citationItems":[{"id":2771,"uris":["http://zotero.org/groups/2889699/items/268NYSUP"],"uri":["http://zotero.org/groups/2889699/items/268NYSUP"],"itemData":{"id":2771,"type":"article-journal","container-title":"Journal of Marketing Research","issue":"SPL","note":"publisher: SAGE Publications Sage CA: Los Angeles, CA","page":"S78–S90","title":"Leave home without it? The effects of credit card debt and available credit on spending","volume":"48","author":[{"family":"Wilcox","given":"Keith"},{"family":"Block","given":"Lauren G"},{"family":"Eisenstein","given":"Eric M"}],"issued":{"date-parts":[["2011"]]}}}],"schema":"https://github.com/citation-style-language/schema/raw/master/csl-citation.json"} </w:instrText>
      </w:r>
      <w:r w:rsidR="00445CAA">
        <w:fldChar w:fldCharType="separate"/>
      </w:r>
      <w:r w:rsidR="00D62AD1">
        <w:rPr>
          <w:rFonts w:cs="Times New Roman"/>
        </w:rPr>
        <w:t>(69)</w:t>
      </w:r>
      <w:r w:rsidR="00445CAA">
        <w:fldChar w:fldCharType="end"/>
      </w:r>
      <w:r>
        <w:t xml:space="preserve">. Findings on other personality traits are inconsistent </w:t>
      </w:r>
      <w:r w:rsidR="00445CAA">
        <w:fldChar w:fldCharType="begin"/>
      </w:r>
      <w:r w:rsidR="00D62AD1">
        <w:instrText xml:space="preserve"> ADDIN ZOTERO_ITEM CSL_CITATION {"citationID":"kDNBNjEM","properties":{"formattedCitation":"(50)","plainCitation":"(50)","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chema":"https://github.com/citation-style-language/schema/raw/master/csl-citation.json"} </w:instrText>
      </w:r>
      <w:r w:rsidR="00445CAA">
        <w:fldChar w:fldCharType="separate"/>
      </w:r>
      <w:r w:rsidR="00D62AD1">
        <w:rPr>
          <w:rFonts w:cs="Times New Roman"/>
        </w:rPr>
        <w:t>(50)</w:t>
      </w:r>
      <w:r w:rsidR="00445CAA">
        <w:fldChar w:fldCharType="end"/>
      </w:r>
      <w:r>
        <w:t>.</w:t>
      </w:r>
    </w:p>
    <w:p w14:paraId="0FF4C029" w14:textId="616CA694" w:rsidR="005201DA" w:rsidRDefault="00565EA3" w:rsidP="005201DA">
      <w:pPr>
        <w:pStyle w:val="FirstParagraph"/>
        <w:widowControl w:val="0"/>
        <w:spacing w:before="0" w:after="0"/>
      </w:pPr>
      <w:r>
        <w:t xml:space="preserve">A growing body of research has documented that </w:t>
      </w:r>
      <w:r w:rsidR="00B7591A">
        <w:t>SES</w:t>
      </w:r>
      <w:r>
        <w:t xml:space="preserve"> predicts a variety of children’s outcomes including physical and mental health, cognitive </w:t>
      </w:r>
      <w:r w:rsidR="005259D2">
        <w:t>functioning</w:t>
      </w:r>
      <w:r>
        <w:t xml:space="preserve">, and academic achievement </w:t>
      </w:r>
      <w:r w:rsidR="00445CAA">
        <w:fldChar w:fldCharType="begin"/>
      </w:r>
      <w:r w:rsidR="00D62AD1">
        <w:instrText xml:space="preserve"> ADDIN ZOTERO_ITEM CSL_CITATION {"citationID":"OxZawOVe","properties":{"formattedCitation":"(24, 70)","plainCitation":"(24, 70)","noteIndex":0},"citationItems":[{"id":2742,"uris":["http://zotero.org/groups/2889699/items/CLHM3T7F"],"uri":["http://zotero.org/groups/2889699/items/CLHM3T7F"],"itemData":{"id":2742,"type":"article-journal","container-title":"Annual Review of Public Health","journalAbbreviation":"Annu. Rev. Public Health","note":"publisher: Annual Reviews","page":"235–252","title":"US disparities in health: descriptions, causes, and mechanisms","volume":"29","author":[{"family":"Adler","given":"Nancy E"},{"family":"Rehkopf","given":"David H"}],"issued":{"date-parts":[["2008"]]}}},{"id":2774,"uris":["http://zotero.org/groups/2889699/items/VCPYKMUE"],"uri":["http://zotero.org/groups/2889699/items/VCPYKMUE"],"itemData":{"id":2774,"type":"article-journal","container-title":"Pediatrics","issue":"1","note":"publisher: Am Acad Pediatrics","page":"75–81","title":"Prevalence and treatment of mental disorders among US children in the 2001–2004 NHANES","volume":"125","author":[{"family":"Merikangas","given":"Kathleen Ries"},{"family":"He","given":"Jian-Ping"},{"family":"Brody","given":"Debra"},{"family":"Fisher","given":"Prudence W"},{"family":"Bourdon","given":"Karen"},{"family":"Koretz","given":"Doreen S"}],"issued":{"date-parts":[["2010"]]}}}],"schema":"https://github.com/citation-style-language/schema/raw/master/csl-citation.json"} </w:instrText>
      </w:r>
      <w:r w:rsidR="00445CAA">
        <w:fldChar w:fldCharType="separate"/>
      </w:r>
      <w:r w:rsidR="00D62AD1">
        <w:rPr>
          <w:rFonts w:cs="Times New Roman"/>
        </w:rPr>
        <w:t>(24, 70)</w:t>
      </w:r>
      <w:r w:rsidR="00445CAA">
        <w:fldChar w:fldCharType="end"/>
      </w:r>
      <w:r>
        <w:t xml:space="preserve">. Interestingly, the differences in cognitive </w:t>
      </w:r>
      <w:r w:rsidR="005259D2">
        <w:t>functioning</w:t>
      </w:r>
      <w:r>
        <w:t xml:space="preserve"> </w:t>
      </w:r>
      <w:r w:rsidR="003579B2">
        <w:t>across SES</w:t>
      </w:r>
      <w:r>
        <w:t xml:space="preserve"> can be observed as early as infancy and persist</w:t>
      </w:r>
      <w:del w:id="33" w:author="David Condon" w:date="2021-10-04T17:51:00Z">
        <w:r w:rsidDel="00532DDC">
          <w:delText>s</w:delText>
        </w:r>
      </w:del>
      <w:r>
        <w:t xml:space="preserve">, on average, throughout adolescence </w:t>
      </w:r>
      <w:r w:rsidR="00445CAA">
        <w:fldChar w:fldCharType="begin"/>
      </w:r>
      <w:r w:rsidR="00D62AD1">
        <w:instrText xml:space="preserve"> ADDIN ZOTERO_ITEM CSL_CITATION {"citationID":"jElmXwi1","properties":{"formattedCitation":"(71)","plainCitation":"(71)","noteIndex":0},"citationItems":[{"id":2775,"uris":["http://zotero.org/groups/2889699/items/XTFWCDT3"],"uri":["http://zotero.org/groups/2889699/items/XTFWCDT3"],"itemData":{"id":2775,"type":"article-journal","container-title":"Interamerican journal of psychology","issue":"1","note":"publisher: Sociedad Interamericana de Psicología","page":"49–60","title":"Performance on the A-not-B task of Argentinean infants from unsatisfied and satisfied basic needs homes","volume":"39","author":[{"family":"Lipina","given":"Sebastián J"},{"family":"Martelli","given":"María I"},{"family":"Vuelta","given":"Beatriz"},{"family":"Colombo","given":"Jorge A"}],"issued":{"date-parts":[["2005"]]}}}],"schema":"https://github.com/citation-style-language/schema/raw/master/csl-citation.json"} </w:instrText>
      </w:r>
      <w:r w:rsidR="00445CAA">
        <w:fldChar w:fldCharType="separate"/>
      </w:r>
      <w:r w:rsidR="00D62AD1">
        <w:rPr>
          <w:rFonts w:cs="Times New Roman"/>
        </w:rPr>
        <w:t>(71)</w:t>
      </w:r>
      <w:r w:rsidR="00445CAA">
        <w:fldChar w:fldCharType="end"/>
      </w:r>
      <w:r>
        <w:t xml:space="preserve">. A number of studies have demonstrated that low-SES children performed worse in working memory or executive attention tasks in comparison to children from families with high SES </w:t>
      </w:r>
      <w:r w:rsidR="00445CAA">
        <w:fldChar w:fldCharType="begin"/>
      </w:r>
      <w:r w:rsidR="00D62AD1">
        <w:instrText xml:space="preserve"> ADDIN ZOTERO_ITEM CSL_CITATION {"citationID":"3sydQ8HJ","properties":{"formattedCitation":"(72\\uc0\\u8211{}75)","plainCitation":"(72–75)","noteIndex":0},"citationItems":[{"id":2776,"uris":["http://zotero.org/groups/2889699/items/RASJ3HKG"],"uri":["http://zotero.org/groups/2889699/items/RASJ3HKG"],"itemData":{"id":2776,"type":"article-journal","container-title":"Child development","issue":"6","note":"publisher: Wiley Online Library","page":"1970–1984","title":"Salivary cortisol mediates effects of poverty and parenting on executive functions in early childhood","volume":"82","author":[{"family":"Blair","given":"Clancy"},{"family":"Granger","given":"Douglas A"},{"family":"Willoughby","given":"Michael"},{"family":"Mills-Koonce","given":"Roger"},{"family":"Cox","given":"Martha"},{"family":"Greenberg","given":"Mark T"},{"family":"Kivlighan","given":"Katie T"},{"family":"Fortunato","given":"Christine K"},{"family":"Investigators","given":"FLP"}],"issued":{"date-parts":[["2011"]]}}},{"id":2777,"uris":["http://zotero.org/groups/2889699/items/DFUKIWTL"],"uri":["http://zotero.org/groups/2889699/items/DFUKIWTL"],"itemData":{"id":2777,"type":"article-journal","container-title":"Developmental neuropsychology","issue":"1","note":"publisher: Taylor &amp; Francis","page":"20–36","title":"Tracking executive function across the transition to school: A latent variable approach","volume":"35","author":[{"family":"Hughes","given":"Claire"},{"family":"Ensor","given":"Rosie"},{"family":"Wilson","given":"Anji"},{"family":"Graham","given":"Andrew"}],"issued":{"date-parts":[["2009"]]}}},{"id":3218,"uris":["http://zotero.org/groups/2889699/items/E32KJSUX"],"uri":["http://zotero.org/groups/2889699/items/E32KJSUX"],"itemData":{"id":3218,"type":"article-journal","container-title":"Frontiers in human neuroscience","note":"Citation Key: leonard2015differential\npublisher: Frontiers","page":"554","title":"Differential effects of socioeconomic status on working and procedural memory systems","volume":"9","author":[{"family":"Leonard","given":"Julia A"},{"family":"Mackey","given":"Allyson P"},{"family":"Finn","given":"Amy S"},{"family":"Gabrieli","given":"John DE"}],"issued":{"date-parts":[["2015"]]}}},{"id":2778,"uris":["http://zotero.org/groups/2889699/items/VA96B6JS"],"uri":["http://zotero.org/groups/2889699/items/VA96B6JS"],"itemData":{"id":2778,"type":"article-journal","container-title":"Child development","issue":"5","note":"publisher: Wiley Online Library","page":"1373–1386","title":"Alerting, orienting, and executive attention: Developmental properties and sociodemographic correlates in an epidemiological sample of young, urban children","volume":"75","author":[{"family":"Mezzacappa","given":"Enrico"}],"issued":{"date-parts":[["2004"]]}}}],"schema":"https://github.com/citation-style-language/schema/raw/master/csl-citation.json"} </w:instrText>
      </w:r>
      <w:r w:rsidR="00445CAA">
        <w:fldChar w:fldCharType="separate"/>
      </w:r>
      <w:r w:rsidR="00D62AD1" w:rsidRPr="00D62AD1">
        <w:rPr>
          <w:rFonts w:cs="Times New Roman"/>
        </w:rPr>
        <w:t>(72–75)</w:t>
      </w:r>
      <w:r w:rsidR="00445CAA">
        <w:fldChar w:fldCharType="end"/>
      </w:r>
      <w:r>
        <w:t xml:space="preserve">. Although cognitive </w:t>
      </w:r>
      <w:r w:rsidR="005259D2">
        <w:t>functioning</w:t>
      </w:r>
      <w:r>
        <w:t xml:space="preserve"> has been shown to be highly heritable </w:t>
      </w:r>
      <w:r w:rsidR="00445CAA">
        <w:fldChar w:fldCharType="begin"/>
      </w:r>
      <w:r w:rsidR="00D62AD1">
        <w:instrText xml:space="preserve"> ADDIN ZOTERO_ITEM CSL_CITATION {"citationID":"9TGdp3I6","properties":{"formattedCitation":"(76)","plainCitation":"(76)","noteIndex":0},"citationItems":[{"id":2779,"uris":["http://zotero.org/groups/2889699/items/PBKJJNKY"],"uri":["http://zotero.org/groups/2889699/items/PBKJJNKY"],"itemData":{"id":2779,"type":"article-journal","container-title":"Molecular psychiatry","issue":"11","note":"publisher: Nature Publishing Group","page":"1112","title":"The heritability of general cognitive ability increases linearly from childhood to young adulthood","volume":"15","author":[{"family":"Haworth","given":"Catherine MA"},{"family":"Wright","given":"Margaret J"},{"family":"Luciano","given":"Michelle"},{"family":"Martin","given":"Nicholas G"},{"family":"Geus","given":"Eco JC","non-dropping-particle":"de"},{"family":"Beijsterveldt","given":"Catharina EM","non-dropping-particle":"van"},{"family":"Bartels","given":"M"},{"family":"Posthuma","given":"D"},{"family":"Boomsma","given":"DI"},{"family":"Davis","given":"OSP"},{"literal":"others"}],"issued":{"date-parts":[["2010"]]}}}],"schema":"https://github.com/citation-style-language/schema/raw/master/csl-citation.json"} </w:instrText>
      </w:r>
      <w:r w:rsidR="00445CAA">
        <w:fldChar w:fldCharType="separate"/>
      </w:r>
      <w:r w:rsidR="00D62AD1">
        <w:rPr>
          <w:rFonts w:cs="Times New Roman"/>
        </w:rPr>
        <w:t>(76)</w:t>
      </w:r>
      <w:r w:rsidR="00445CAA">
        <w:fldChar w:fldCharType="end"/>
      </w:r>
      <w:r>
        <w:t xml:space="preserve">, SES also seems to have an important </w:t>
      </w:r>
      <w:r>
        <w:lastRenderedPageBreak/>
        <w:t xml:space="preserve">influence on children’s school performance that is potentially independent of cognitive </w:t>
      </w:r>
      <w:r w:rsidR="005259D2">
        <w:t>functioning</w:t>
      </w:r>
      <w:r>
        <w:t xml:space="preserve"> </w:t>
      </w:r>
      <w:r w:rsidR="00445CAA">
        <w:fldChar w:fldCharType="begin"/>
      </w:r>
      <w:r w:rsidR="00D62AD1">
        <w:instrText xml:space="preserve"> ADDIN ZOTERO_ITEM CSL_CITATION {"citationID":"AhAWwGed","properties":{"formattedCitation":"(77)","plainCitation":"(77)","noteIndex":0},"citationItems":[{"id":2780,"uris":["http://zotero.org/groups/2889699/items/BWAS97DQ"],"uri":["http://zotero.org/groups/2889699/items/BWAS97DQ"],"itemData":{"id":2780,"type":"article-journal","container-title":"Annual Review of Psychology, Vol 62","journalAbbreviation":"Annu. Rev. Psychol.","note":"publisher: Annual Reviews","page":"175–199","title":"An interactionist perspective on the socioeconomic context of human development","volume":"58","author":[{"family":"Conger","given":"Rand D"},{"family":"Donnellan","given":"M Brent"}],"issued":{"date-parts":[["2007"]]}}}],"schema":"https://github.com/citation-style-language/schema/raw/master/csl-citation.json"} </w:instrText>
      </w:r>
      <w:r w:rsidR="00445CAA">
        <w:fldChar w:fldCharType="separate"/>
      </w:r>
      <w:r w:rsidR="00D62AD1">
        <w:rPr>
          <w:rFonts w:cs="Times New Roman"/>
        </w:rPr>
        <w:t>(77)</w:t>
      </w:r>
      <w:r w:rsidR="00445CAA">
        <w:fldChar w:fldCharType="end"/>
      </w:r>
      <w:r>
        <w:t>.</w:t>
      </w:r>
      <w:bookmarkStart w:id="34" w:name="ses-as-a-moderator-of-the-relationship-b"/>
    </w:p>
    <w:p w14:paraId="53068C3F" w14:textId="7A9DB698" w:rsidR="00B7591A" w:rsidRPr="005201DA" w:rsidRDefault="00B7591A" w:rsidP="005201DA">
      <w:pPr>
        <w:pStyle w:val="FirstParagraph"/>
        <w:widowControl w:val="0"/>
        <w:spacing w:before="0" w:after="0"/>
      </w:pPr>
      <w:r w:rsidRPr="005201DA">
        <w:t xml:space="preserve">In the context of BMI, it is unclear whether associations between individual differences and BMI are merely proxies of </w:t>
      </w:r>
      <w:r w:rsidR="00096C3E">
        <w:t xml:space="preserve">the </w:t>
      </w:r>
      <w:r w:rsidRPr="005201DA">
        <w:t>SES</w:t>
      </w:r>
      <w:r w:rsidR="00096C3E">
        <w:t xml:space="preserve">-BMI relationship documented </w:t>
      </w:r>
      <w:del w:id="35" w:author="David Condon" w:date="2021-10-04T17:52:00Z">
        <w:r w:rsidR="00096C3E" w:rsidDel="00532DDC">
          <w:delText>in prior</w:delText>
        </w:r>
      </w:del>
      <w:ins w:id="36" w:author="David Condon" w:date="2021-10-04T17:52:00Z">
        <w:r w:rsidR="00532DDC">
          <w:t>elsewhere</w:t>
        </w:r>
      </w:ins>
      <w:r w:rsidR="00096C3E">
        <w:t>. To better interpret the potential effect of personality, a</w:t>
      </w:r>
      <w:r w:rsidR="005201DA" w:rsidRPr="005201DA">
        <w:t xml:space="preserve"> comparison of the relative size of effects </w:t>
      </w:r>
      <w:r w:rsidR="00096C3E">
        <w:t xml:space="preserve">of personality and SES to BMI </w:t>
      </w:r>
      <w:r w:rsidR="005201DA" w:rsidRPr="005201DA">
        <w:t>is warranted, as this can guide researchers and policymakers to</w:t>
      </w:r>
      <w:r w:rsidR="009E610B">
        <w:t xml:space="preserve"> </w:t>
      </w:r>
      <w:r w:rsidR="00E00C65">
        <w:t>prioritize</w:t>
      </w:r>
      <w:r w:rsidR="005201DA" w:rsidRPr="005201DA">
        <w:t xml:space="preserve"> constructs with the greatest </w:t>
      </w:r>
      <w:r w:rsidR="009E610B">
        <w:t>influence</w:t>
      </w:r>
      <w:r w:rsidR="005201DA" w:rsidRPr="005201DA">
        <w:t>.</w:t>
      </w:r>
      <w:r w:rsidR="005201DA">
        <w:rPr>
          <w:b/>
          <w:bCs/>
        </w:rPr>
        <w:t xml:space="preserve"> </w:t>
      </w:r>
    </w:p>
    <w:p w14:paraId="023012E6" w14:textId="4EE219D9" w:rsidR="00E83CEE" w:rsidRDefault="00565EA3" w:rsidP="005201DA">
      <w:pPr>
        <w:pStyle w:val="Heading2"/>
        <w:keepLines w:val="0"/>
        <w:widowControl w:val="0"/>
        <w:spacing w:before="0" w:line="480" w:lineRule="auto"/>
        <w:contextualSpacing/>
        <w:jc w:val="both"/>
      </w:pPr>
      <w:r>
        <w:t>SES as a moderator of the relationship between individual differences and BMI</w:t>
      </w:r>
      <w:bookmarkEnd w:id="34"/>
    </w:p>
    <w:p w14:paraId="0951B5C9" w14:textId="3AF498F2" w:rsidR="00E83CEE" w:rsidRDefault="00565EA3" w:rsidP="005201DA">
      <w:pPr>
        <w:pStyle w:val="FirstParagraph"/>
        <w:widowControl w:val="0"/>
        <w:spacing w:before="0" w:after="0"/>
      </w:pPr>
      <w:r>
        <w:t>Fu</w:t>
      </w:r>
      <w:r w:rsidR="005201DA">
        <w:t>r</w:t>
      </w:r>
      <w:r>
        <w:t>ther complicating the relationships</w:t>
      </w:r>
      <w:r w:rsidR="005201DA">
        <w:t xml:space="preserve"> between SES, individual differences, and BMI</w:t>
      </w:r>
      <w:r>
        <w:t xml:space="preserve"> are person-situation transactions, which may change the relationship between individual differences and behavior or outcomes. One example is the “strong-situation hypothesis” </w:t>
      </w:r>
      <w:r w:rsidR="00445CAA">
        <w:fldChar w:fldCharType="begin"/>
      </w:r>
      <w:r w:rsidR="00D62AD1">
        <w:instrText xml:space="preserve"> ADDIN ZOTERO_ITEM CSL_CITATION {"citationID":"TLtG4pzb","properties":{"formattedCitation":"(78)","plainCitation":"(78)","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00445CAA">
        <w:fldChar w:fldCharType="separate"/>
      </w:r>
      <w:r w:rsidR="00D62AD1">
        <w:rPr>
          <w:rFonts w:cs="Times New Roman"/>
        </w:rPr>
        <w:t>(78)</w:t>
      </w:r>
      <w:r w:rsidR="00445CAA">
        <w:fldChar w:fldCharType="end"/>
      </w:r>
      <w:r>
        <w:t xml:space="preserve">, which posits that some situations demand specific responses, overpowering any potential impact of personality. In the case of BMI, low SES may represent a strong situation in that individuals from poorer backgrounds have fewer dining options or leisure </w:t>
      </w:r>
      <w:r w:rsidR="004F7C66">
        <w:t>opportunities</w:t>
      </w:r>
      <w:r>
        <w:t xml:space="preserve">, and so food choices or activity levels reflect availability rather than preference. In addition to overpowering individual differences, situations may carry different psychological meaning for different persons due to their temperament </w:t>
      </w:r>
      <w:r w:rsidR="00445CAA">
        <w:fldChar w:fldCharType="begin"/>
      </w:r>
      <w:r w:rsidR="00D62AD1">
        <w:instrText xml:space="preserve"> ADDIN ZOTERO_ITEM CSL_CITATION {"citationID":"94t109KQ","properties":{"formattedCitation":"(79)","plainCitation":"(79)","noteIndex":0},"citationItems":[{"id":2697,"uris":["http://zotero.org/groups/2889699/items/G2KS3MWA"],"uri":["http://zotero.org/groups/2889699/items/G2KS3MWA"],"itemData":{"id":2697,"type":"article-journal","note":"publisher: Cambridge University Press","title":"Personality psychology of situations.","author":[{"family":"Wagerman","given":"Seth A"},{"family":"Funder","given":"David C"}],"issued":{"date-parts":[["2009"]]}}}],"schema":"https://github.com/citation-style-language/schema/raw/master/csl-citation.json"} </w:instrText>
      </w:r>
      <w:r w:rsidR="00445CAA">
        <w:fldChar w:fldCharType="separate"/>
      </w:r>
      <w:r w:rsidR="00D62AD1">
        <w:rPr>
          <w:rFonts w:cs="Times New Roman"/>
        </w:rPr>
        <w:t>(79)</w:t>
      </w:r>
      <w:r w:rsidR="00445CAA">
        <w:fldChar w:fldCharType="end"/>
      </w:r>
      <w:r>
        <w:t xml:space="preserve">. </w:t>
      </w:r>
      <w:del w:id="37" w:author="David Condon" w:date="2021-10-04T17:55:00Z">
        <w:r w:rsidDel="00532DDC">
          <w:delText xml:space="preserve">There is some evidence that socioeconomic status moderates personality expression. </w:delText>
        </w:r>
      </w:del>
      <w:del w:id="38" w:author="David Condon" w:date="2021-10-04T17:56:00Z">
        <w:r w:rsidDel="00532DDC">
          <w:delText>For example</w:delText>
        </w:r>
      </w:del>
      <w:ins w:id="39" w:author="David Condon" w:date="2021-10-04T17:56:00Z">
        <w:r w:rsidR="00532DDC">
          <w:t>Similarly</w:t>
        </w:r>
      </w:ins>
      <w:r>
        <w:t xml:space="preserve">, </w:t>
      </w:r>
      <w:ins w:id="40" w:author="David Condon" w:date="2021-10-04T17:55:00Z">
        <w:r w:rsidR="00532DDC">
          <w:t xml:space="preserve">some evidence suggests that </w:t>
        </w:r>
      </w:ins>
      <w:r>
        <w:t xml:space="preserve">phenotypic expression of personality is more closely </w:t>
      </w:r>
      <w:r w:rsidR="004F7C66">
        <w:t>associated</w:t>
      </w:r>
      <w:r>
        <w:t xml:space="preserve"> with genetics among those with advantaged socioeconomic backgrounds </w:t>
      </w:r>
      <w:r w:rsidR="00445CAA">
        <w:fldChar w:fldCharType="begin"/>
      </w:r>
      <w:r w:rsidR="00D62AD1">
        <w:instrText xml:space="preserve"> ADDIN ZOTERO_ITEM CSL_CITATION {"citationID":"htu7Wn17","properties":{"formattedCitation":"(80)","plainCitation":"(80)","noteIndex":0},"citationItems":[{"id":2698,"uris":["http://zotero.org/groups/2889699/items/9L5LG49G"],"uri":["http://zotero.org/groups/2889699/items/9L5LG49G"],"itemData":{"id":2698,"type":"article-journal","container-title":"Journal of Child Psychology and Psychiatry","issue":"7","note":"publisher: Wiley Online Library","page":"734–743","title":"Heritability for adolescent antisocial behavior differs with socioeconomic status: gene–environment interaction","volume":"47","author":[{"family":"Tuvblad","given":"Catherine"},{"family":"Grann","given":"Martin"},{"family":"Lichtenstein","given":"Paul"}],"issued":{"date-parts":[["2006"]]}}}],"schema":"https://github.com/citation-style-language/schema/raw/master/csl-citation.json"} </w:instrText>
      </w:r>
      <w:r w:rsidR="00445CAA">
        <w:fldChar w:fldCharType="separate"/>
      </w:r>
      <w:r w:rsidR="00D62AD1">
        <w:rPr>
          <w:rFonts w:cs="Times New Roman"/>
        </w:rPr>
        <w:t>(80)</w:t>
      </w:r>
      <w:r w:rsidR="00445CAA">
        <w:fldChar w:fldCharType="end"/>
      </w:r>
      <w:r>
        <w:t xml:space="preserve">, and </w:t>
      </w:r>
      <w:ins w:id="41" w:author="David Condon" w:date="2021-10-04T17:56:00Z">
        <w:r w:rsidR="00A15015">
          <w:t xml:space="preserve">that </w:t>
        </w:r>
      </w:ins>
      <w:r>
        <w:t xml:space="preserve">adolescent impulsivity has stronger effects among the disadvantaged </w:t>
      </w:r>
      <w:r w:rsidR="00445CAA">
        <w:fldChar w:fldCharType="begin"/>
      </w:r>
      <w:r w:rsidR="00D62AD1">
        <w:instrText xml:space="preserve"> ADDIN ZOTERO_ITEM CSL_CITATION {"citationID":"X5Pwlr24","properties":{"formattedCitation":"(81)","plainCitation":"(81)","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00445CAA">
        <w:fldChar w:fldCharType="separate"/>
      </w:r>
      <w:r w:rsidR="00D62AD1">
        <w:rPr>
          <w:rFonts w:cs="Times New Roman"/>
        </w:rPr>
        <w:t>(81)</w:t>
      </w:r>
      <w:r w:rsidR="00445CAA">
        <w:fldChar w:fldCharType="end"/>
      </w:r>
      <w:r w:rsidR="00445CAA">
        <w:t>.</w:t>
      </w:r>
      <w:r>
        <w:t xml:space="preserve"> For some trait-behavior relationships, however, socioeconomic status has no effect </w:t>
      </w:r>
      <w:r w:rsidR="00445CAA">
        <w:fldChar w:fldCharType="begin"/>
      </w:r>
      <w:r w:rsidR="00D62AD1">
        <w:instrText xml:space="preserve"> ADDIN ZOTERO_ITEM CSL_CITATION {"citationID":"wO6vxucF","properties":{"formattedCitation":"(c.f., 82)","plainCitation":"(c.f., 82)","noteIndex":0},"citationItems":[{"id":2699,"uris":["http://zotero.org/groups/2889699/items/5QL35RG9"],"uri":["http://zotero.org/groups/2889699/items/5QL35RG9"],"itemData":{"id":2699,"type":"article-journal","container-title":"Addictive behaviors","issue":"12","note":"publisher: Elsevier","page":"1301–1304","title":"Adolescent personality profiles, neighborhood income, and young adult alcohol use: a longitudinal study","volume":"36","author":[{"family":"Ayer","given":"Lynsay"},{"family":"Rettew","given":"David"},{"family":"Althoff","given":"Robert R"},{"family":"Willemsen","given":"Gonneke"},{"family":"Ligthart","given":"Lannie"},{"family":"Hudziak","given":"James J"},{"family":"Boomsma","given":"Dorret I"}],"issued":{"date-parts":[["2011"]]}},"prefix":"c.f.,"}],"schema":"https://github.com/citation-style-language/schema/raw/master/csl-citation.json"} </w:instrText>
      </w:r>
      <w:r w:rsidR="00445CAA">
        <w:fldChar w:fldCharType="separate"/>
      </w:r>
      <w:r w:rsidR="00D62AD1">
        <w:rPr>
          <w:rFonts w:cs="Times New Roman"/>
        </w:rPr>
        <w:t>(c.f., 82)</w:t>
      </w:r>
      <w:r w:rsidR="00445CAA">
        <w:fldChar w:fldCharType="end"/>
      </w:r>
      <w:r w:rsidR="00445CAA">
        <w:t>.</w:t>
      </w:r>
    </w:p>
    <w:p w14:paraId="1EB7844A" w14:textId="77777777" w:rsidR="00E83CEE" w:rsidRDefault="00565EA3" w:rsidP="005201DA">
      <w:pPr>
        <w:pStyle w:val="Heading2"/>
        <w:keepLines w:val="0"/>
        <w:widowControl w:val="0"/>
        <w:spacing w:before="0" w:line="480" w:lineRule="auto"/>
        <w:contextualSpacing/>
        <w:jc w:val="both"/>
      </w:pPr>
      <w:bookmarkStart w:id="42" w:name="the-present-study"/>
      <w:r>
        <w:t>The present study</w:t>
      </w:r>
      <w:bookmarkEnd w:id="42"/>
    </w:p>
    <w:p w14:paraId="015AD20F" w14:textId="343ABE61" w:rsidR="00E83CEE" w:rsidRDefault="00565EA3" w:rsidP="005201DA">
      <w:pPr>
        <w:pStyle w:val="FirstParagraph"/>
        <w:widowControl w:val="0"/>
        <w:spacing w:before="0" w:after="0"/>
      </w:pPr>
      <w:r>
        <w:t xml:space="preserve">In this study, we use a large sample of adolescents in the United States to examine the relationship between personality and cognitive </w:t>
      </w:r>
      <w:r w:rsidR="005259D2">
        <w:t>functioning</w:t>
      </w:r>
      <w:r>
        <w:t xml:space="preserve"> to BMI above and beyond the influence </w:t>
      </w:r>
      <w:r>
        <w:lastRenderedPageBreak/>
        <w:t xml:space="preserve">of SES; moreover, we examine whether the relationship between individual differences and BMI changes across socioeconomic strata. The current study aims to clarify the relationship between personality traits, cognitive </w:t>
      </w:r>
      <w:r w:rsidR="005259D2" w:rsidRPr="005259D2">
        <w:t>functioning</w:t>
      </w:r>
      <w:r>
        <w:t xml:space="preserve">, SES, and BMI through the following methods: (1) examining both broad and narrow traits to better determine the aspects of personality which relate to BMI, (2) utilizing a measure of SES that accounts for </w:t>
      </w:r>
      <w:ins w:id="43" w:author="David Condon" w:date="2021-10-04T17:57:00Z">
        <w:r w:rsidR="00A15015">
          <w:t xml:space="preserve">both </w:t>
        </w:r>
      </w:ins>
      <w:r>
        <w:t>monetary resource</w:t>
      </w:r>
      <w:ins w:id="44" w:author="David Condon" w:date="2021-10-04T17:57:00Z">
        <w:r w:rsidR="00A15015">
          <w:t>s</w:t>
        </w:r>
      </w:ins>
      <w:r>
        <w:t xml:space="preserve"> and social status, and (3) using percentile assessments of BMI</w:t>
      </w:r>
      <w:r w:rsidR="005201DA">
        <w:t xml:space="preserve"> to account for developmental differences in weight.</w:t>
      </w:r>
      <w:r w:rsidR="00BF53D3">
        <w:t xml:space="preserve"> </w:t>
      </w:r>
      <w:r w:rsidR="00BF53D3" w:rsidRPr="00BF53D3">
        <w:t xml:space="preserve">We expected </w:t>
      </w:r>
      <w:r w:rsidR="003579B2">
        <w:t xml:space="preserve">higher </w:t>
      </w:r>
      <w:r w:rsidR="00BF53D3" w:rsidRPr="00BF53D3">
        <w:t xml:space="preserve">SES to be associated with smaller BMI. </w:t>
      </w:r>
      <w:r w:rsidR="00BF53D3">
        <w:t xml:space="preserve">We expected to find that adolescents with high BMI scores would also be higher in trait neuroticism, anxiety, and impulsivity, while lower in traits conscientiousness, intellect, self-control, adaptability, emotional stability, and cognitive </w:t>
      </w:r>
      <w:r w:rsidR="005259D2" w:rsidRPr="005259D2">
        <w:t>functioning</w:t>
      </w:r>
      <w:r w:rsidR="00BF53D3">
        <w:t xml:space="preserve">. Finally, we hypothesized that SES would moderate the relationship between cognitive </w:t>
      </w:r>
      <w:r w:rsidR="005259D2" w:rsidRPr="005259D2">
        <w:t xml:space="preserve">functioning </w:t>
      </w:r>
      <w:r w:rsidR="005259D2">
        <w:t xml:space="preserve">and </w:t>
      </w:r>
      <w:r w:rsidR="00BF53D3">
        <w:t>BMI; we made no predictions regarding the interaction of SES with other individual differences (</w:t>
      </w:r>
      <w:hyperlink r:id="rId12" w:history="1">
        <w:r w:rsidR="00BF53D3" w:rsidRPr="00BF53D3">
          <w:rPr>
            <w:rStyle w:val="Hyperlink"/>
          </w:rPr>
          <w:t>osf.io/ypf7r</w:t>
        </w:r>
      </w:hyperlink>
      <w:r w:rsidR="00BF53D3">
        <w:t>).</w:t>
      </w:r>
    </w:p>
    <w:p w14:paraId="1439431C" w14:textId="77777777" w:rsidR="00E83CEE" w:rsidRDefault="00565EA3" w:rsidP="00612FBB">
      <w:pPr>
        <w:pStyle w:val="Heading1"/>
        <w:contextualSpacing/>
      </w:pPr>
      <w:bookmarkStart w:id="45" w:name="methods"/>
      <w:r>
        <w:t>Methods</w:t>
      </w:r>
      <w:bookmarkEnd w:id="45"/>
    </w:p>
    <w:p w14:paraId="18448771" w14:textId="77777777" w:rsidR="00E83CEE" w:rsidRDefault="00565EA3" w:rsidP="00700C3A">
      <w:pPr>
        <w:pStyle w:val="Heading2"/>
        <w:spacing w:line="480" w:lineRule="auto"/>
        <w:contextualSpacing/>
        <w:jc w:val="both"/>
      </w:pPr>
      <w:bookmarkStart w:id="46" w:name="participants"/>
      <w:r>
        <w:t>Participants</w:t>
      </w:r>
      <w:bookmarkEnd w:id="46"/>
    </w:p>
    <w:p w14:paraId="38C32D37" w14:textId="5B85A2D4" w:rsidR="00E83CEE" w:rsidRDefault="00BD1A29" w:rsidP="00002D9D">
      <w:pPr>
        <w:pStyle w:val="FirstParagraph"/>
      </w:pPr>
      <w:r>
        <w:t xml:space="preserve">Data were collected through </w:t>
      </w:r>
      <w:hyperlink r:id="rId13" w:history="1">
        <w:r w:rsidRPr="008A322B">
          <w:rPr>
            <w:rStyle w:val="Hyperlink"/>
          </w:rPr>
          <w:t>www.sapa-project.org</w:t>
        </w:r>
      </w:hyperlink>
      <w:r>
        <w:t>, a</w:t>
      </w:r>
      <w:r w:rsidR="005201DA">
        <w:t xml:space="preserve"> personality assessment</w:t>
      </w:r>
      <w:r>
        <w:t xml:space="preserve"> website </w:t>
      </w:r>
      <w:r>
        <w:fldChar w:fldCharType="begin"/>
      </w:r>
      <w:r w:rsidR="00D62AD1">
        <w:instrText xml:space="preserve"> ADDIN ZOTERO_ITEM CSL_CITATION {"citationID":"QEJbcj1h","properties":{"formattedCitation":"(83)","plainCitation":"(83)","noteIndex":0},"citationItems":[{"id":3254,"uris":["http://zotero.org/users/1816883/items/4HQUTWGM"],"uri":["http://zotero.org/users/1816883/items/4HQUTWGM"],"itemData":{"id":3254,"type":"article-journal","container-title":"Journal of Open Psychology Data","DOI":"10.5334/jopd.32","issue":"1","page":"3","title":"A SAPA-Project update: On the structure of phrased self-report personality items","volume":"5","author":[{"family":"Condon","given":"David M"},{"family":"Roney","given":"Ellen"},{"family":"Revelle","given":"William"}],"issued":{"date-parts":[["2017"]]}}}],"schema":"https://github.com/citation-style-language/schema/raw/master/csl-citation.json"} </w:instrText>
      </w:r>
      <w:r>
        <w:fldChar w:fldCharType="separate"/>
      </w:r>
      <w:r w:rsidR="00D62AD1">
        <w:rPr>
          <w:noProof/>
        </w:rPr>
        <w:t>(83)</w:t>
      </w:r>
      <w:r>
        <w:fldChar w:fldCharType="end"/>
      </w:r>
      <w:r>
        <w:t xml:space="preserve">. </w:t>
      </w:r>
      <w:ins w:id="47" w:author="David Condon" w:date="2021-10-04T17:59:00Z">
        <w:r w:rsidR="00A15015">
          <w:t xml:space="preserve">Participants included 616,270 visitors to the website between </w:t>
        </w:r>
      </w:ins>
      <w:del w:id="48" w:author="David Condon" w:date="2021-10-04T18:00:00Z">
        <w:r w:rsidRPr="00BD1A29" w:rsidDel="00A15015">
          <w:delText>During the data collection period</w:delText>
        </w:r>
        <w:r w:rsidDel="00A15015">
          <w:delText xml:space="preserve"> (</w:delText>
        </w:r>
      </w:del>
      <w:r>
        <w:t>February 2017 thr</w:t>
      </w:r>
      <w:r w:rsidR="006779E3">
        <w:t>ough July 2019</w:t>
      </w:r>
      <w:ins w:id="49" w:author="David Condon" w:date="2021-10-04T18:00:00Z">
        <w:r w:rsidR="00A15015">
          <w:t xml:space="preserve">. The subsample used for these analyses included </w:t>
        </w:r>
      </w:ins>
      <w:del w:id="50" w:author="David Condon" w:date="2021-10-04T18:00:00Z">
        <w:r w:rsidR="006779E3" w:rsidDel="00A15015">
          <w:delText>)</w:delText>
        </w:r>
        <w:r w:rsidRPr="00BD1A29" w:rsidDel="00A15015">
          <w:delText xml:space="preserve">, 616,270 participants visited </w:delText>
        </w:r>
        <w:r w:rsidDel="00A15015">
          <w:delText xml:space="preserve">the website. </w:delText>
        </w:r>
      </w:del>
      <w:del w:id="51" w:author="David Condon" w:date="2021-10-04T18:01:00Z">
        <w:r w:rsidR="00565EA3" w:rsidDel="00A15015">
          <w:delText>Of these</w:delText>
        </w:r>
        <w:r w:rsidR="00565EA3" w:rsidRPr="006779E3" w:rsidDel="00A15015">
          <w:delText xml:space="preserve">, </w:delText>
        </w:r>
      </w:del>
      <w:r w:rsidR="004E2D0B" w:rsidRPr="006779E3">
        <w:t>9,482</w:t>
      </w:r>
      <w:r w:rsidR="005201DA" w:rsidRPr="006779E3">
        <w:t xml:space="preserve"> </w:t>
      </w:r>
      <w:del w:id="52" w:author="David Condon" w:date="2021-10-04T18:01:00Z">
        <w:r w:rsidR="00565EA3" w:rsidRPr="006779E3" w:rsidDel="00A15015">
          <w:delText>were</w:delText>
        </w:r>
        <w:r w:rsidR="00565EA3" w:rsidDel="00A15015">
          <w:delText xml:space="preserve"> </w:delText>
        </w:r>
      </w:del>
      <w:r w:rsidR="005201DA">
        <w:t>adolescents</w:t>
      </w:r>
      <w:r w:rsidR="00565EA3">
        <w:t xml:space="preserve"> </w:t>
      </w:r>
      <w:del w:id="53" w:author="David Condon" w:date="2021-10-04T18:02:00Z">
        <w:r w:rsidR="00565EA3" w:rsidDel="00A15015">
          <w:delText>(</w:delText>
        </w:r>
      </w:del>
      <w:r w:rsidR="00565EA3">
        <w:t>between the ages of 11 and 17</w:t>
      </w:r>
      <w:ins w:id="54" w:author="David Condon" w:date="2021-10-04T18:02:00Z">
        <w:r w:rsidR="00A15015">
          <w:t xml:space="preserve"> (</w:t>
        </w:r>
      </w:ins>
      <w:ins w:id="55" w:author="David Condon" w:date="2021-10-04T18:05:00Z">
        <w:r w:rsidR="00A15015">
          <w:rPr>
            <w:i/>
            <w:iCs/>
          </w:rPr>
          <w:t>M</w:t>
        </w:r>
      </w:ins>
      <w:ins w:id="56" w:author="David Condon" w:date="2021-10-04T18:02:00Z">
        <w:r w:rsidR="00A15015">
          <w:t xml:space="preserve"> = 15.9; </w:t>
        </w:r>
        <w:r w:rsidR="00A15015" w:rsidRPr="00A15015">
          <w:rPr>
            <w:i/>
            <w:iCs/>
            <w:rPrChange w:id="57" w:author="David Condon" w:date="2021-10-04T18:02:00Z">
              <w:rPr/>
            </w:rPrChange>
          </w:rPr>
          <w:t>SD</w:t>
        </w:r>
        <w:r w:rsidR="00A15015">
          <w:t xml:space="preserve"> = 1.3</w:t>
        </w:r>
      </w:ins>
      <w:r w:rsidR="00565EA3">
        <w:t>) living in the United States</w:t>
      </w:r>
      <w:r w:rsidR="005201DA">
        <w:t xml:space="preserve"> who</w:t>
      </w:r>
      <w:r w:rsidR="00565EA3">
        <w:t xml:space="preserve"> </w:t>
      </w:r>
      <w:del w:id="58" w:author="David Condon" w:date="2021-10-04T18:01:00Z">
        <w:r w:rsidR="00565EA3" w:rsidDel="00A15015">
          <w:delText>provided</w:delText>
        </w:r>
        <w:r w:rsidR="00DB66E2" w:rsidDel="00A15015">
          <w:delText xml:space="preserve"> </w:delText>
        </w:r>
      </w:del>
      <w:ins w:id="59" w:author="David Condon" w:date="2021-10-04T18:01:00Z">
        <w:r w:rsidR="00A15015">
          <w:t>self-reported</w:t>
        </w:r>
        <w:r w:rsidR="00A15015">
          <w:t xml:space="preserve"> </w:t>
        </w:r>
      </w:ins>
      <w:r w:rsidR="00DB66E2">
        <w:t>their</w:t>
      </w:r>
      <w:r w:rsidR="00565EA3">
        <w:t xml:space="preserve"> height and weight. </w:t>
      </w:r>
      <w:del w:id="60" w:author="David Condon" w:date="2021-10-04T18:02:00Z">
        <w:r w:rsidR="00565EA3" w:rsidDel="00A15015">
          <w:delText>This was the sample used for these analyses.</w:delText>
        </w:r>
        <w:r w:rsidR="00002D9D" w:rsidDel="00A15015">
          <w:delText xml:space="preserve"> </w:delText>
        </w:r>
      </w:del>
      <w:del w:id="61" w:author="David Condon" w:date="2021-10-04T18:03:00Z">
        <w:r w:rsidR="00565EA3" w:rsidDel="00A15015">
          <w:delText>The average age of participants was 15.87</w:delText>
        </w:r>
        <w:r w:rsidR="00774DAA" w:rsidDel="00A15015">
          <w:delText xml:space="preserve"> (</w:delText>
        </w:r>
        <w:r w:rsidR="00774DAA" w:rsidRPr="00774DAA" w:rsidDel="00A15015">
          <w:rPr>
            <w:i/>
            <w:iCs/>
          </w:rPr>
          <w:delText>SD</w:delText>
        </w:r>
        <w:r w:rsidR="00774DAA" w:rsidDel="00A15015">
          <w:delText xml:space="preserve"> = 1.29)</w:delText>
        </w:r>
        <w:r w:rsidR="00565EA3" w:rsidDel="00A15015">
          <w:delText xml:space="preserve"> and 7,128 (</w:delText>
        </w:r>
      </w:del>
      <w:r w:rsidR="00565EA3">
        <w:t>68.</w:t>
      </w:r>
      <w:del w:id="62" w:author="David Condon" w:date="2021-10-04T18:03:00Z">
        <w:r w:rsidR="00565EA3" w:rsidDel="00A15015">
          <w:delText>7</w:delText>
        </w:r>
      </w:del>
      <w:ins w:id="63" w:author="David Condon" w:date="2021-10-04T18:03:00Z">
        <w:r w:rsidR="00A15015">
          <w:t>8</w:t>
        </w:r>
      </w:ins>
      <w:del w:id="64" w:author="David Condon" w:date="2021-10-04T18:03:00Z">
        <w:r w:rsidR="00565EA3" w:rsidDel="00A15015">
          <w:delText>7</w:delText>
        </w:r>
      </w:del>
      <w:r w:rsidR="00565EA3">
        <w:t>%</w:t>
      </w:r>
      <w:del w:id="65" w:author="David Condon" w:date="2021-10-04T18:03:00Z">
        <w:r w:rsidR="00565EA3" w:rsidDel="00A15015">
          <w:delText>)</w:delText>
        </w:r>
      </w:del>
      <w:ins w:id="66" w:author="David Condon" w:date="2021-10-04T18:03:00Z">
        <w:r w:rsidR="00A15015">
          <w:t xml:space="preserve"> of the sample</w:t>
        </w:r>
      </w:ins>
      <w:r w:rsidR="00565EA3">
        <w:t xml:space="preserve"> </w:t>
      </w:r>
      <w:del w:id="67" w:author="David Condon" w:date="2021-10-04T18:03:00Z">
        <w:r w:rsidR="00565EA3" w:rsidDel="00A15015">
          <w:delText>self-</w:delText>
        </w:r>
      </w:del>
      <w:r w:rsidR="00565EA3">
        <w:t xml:space="preserve">reported their </w:t>
      </w:r>
      <w:r w:rsidR="0024201D">
        <w:t xml:space="preserve">biological </w:t>
      </w:r>
      <w:r w:rsidR="00565EA3">
        <w:t>sex as female.</w:t>
      </w:r>
      <w:r w:rsidR="005B7178">
        <w:t xml:space="preserve"> </w:t>
      </w:r>
      <w:del w:id="68" w:author="David Condon" w:date="2021-10-04T18:03:00Z">
        <w:r w:rsidR="0024201D" w:rsidDel="00A15015">
          <w:delText>(</w:delText>
        </w:r>
      </w:del>
      <w:del w:id="69" w:author="David Condon" w:date="2021-10-04T18:04:00Z">
        <w:r w:rsidR="0024201D" w:rsidDel="00A15015">
          <w:delText>Participants</w:delText>
        </w:r>
      </w:del>
      <w:ins w:id="70" w:author="David Condon" w:date="2021-10-04T18:04:00Z">
        <w:r w:rsidR="00A15015">
          <w:t>Respondents</w:t>
        </w:r>
      </w:ins>
      <w:r w:rsidR="0024201D">
        <w:t xml:space="preserve"> w</w:t>
      </w:r>
      <w:del w:id="71" w:author="David Condon" w:date="2021-10-04T18:03:00Z">
        <w:r w:rsidR="0024201D" w:rsidDel="00A15015">
          <w:delText>ere able to</w:delText>
        </w:r>
      </w:del>
      <w:ins w:id="72" w:author="David Condon" w:date="2021-10-04T18:03:00Z">
        <w:r w:rsidR="00A15015">
          <w:t>ho</w:t>
        </w:r>
      </w:ins>
      <w:r w:rsidR="0024201D">
        <w:t xml:space="preserve"> select</w:t>
      </w:r>
      <w:ins w:id="73" w:author="David Condon" w:date="2021-10-04T18:03:00Z">
        <w:r w:rsidR="00A15015">
          <w:t>ed</w:t>
        </w:r>
      </w:ins>
      <w:r w:rsidR="0024201D">
        <w:t xml:space="preserve"> “Other” and “Prefer not to answer” </w:t>
      </w:r>
      <w:del w:id="74" w:author="David Condon" w:date="2021-10-04T18:04:00Z">
        <w:r w:rsidR="0024201D" w:rsidDel="00A15015">
          <w:delText>during data collection – these participants</w:delText>
        </w:r>
      </w:del>
      <w:ins w:id="75" w:author="David Condon" w:date="2021-10-04T18:04:00Z">
        <w:r w:rsidR="00A15015">
          <w:t>for biological sex</w:t>
        </w:r>
      </w:ins>
      <w:r w:rsidR="0024201D">
        <w:t xml:space="preserve"> were excluded </w:t>
      </w:r>
      <w:ins w:id="76" w:author="David Condon" w:date="2021-10-04T18:04:00Z">
        <w:r w:rsidR="00A15015">
          <w:t>as</w:t>
        </w:r>
      </w:ins>
      <w:del w:id="77" w:author="David Condon" w:date="2021-10-04T18:04:00Z">
        <w:r w:rsidR="0024201D" w:rsidDel="00A15015">
          <w:delText>as</w:delText>
        </w:r>
      </w:del>
      <w:r w:rsidR="0024201D">
        <w:t xml:space="preserve"> CDC BMI norms are unavailable for these categories.</w:t>
      </w:r>
      <w:del w:id="78" w:author="David Condon" w:date="2021-10-04T18:04:00Z">
        <w:r w:rsidR="0024201D" w:rsidDel="00A15015">
          <w:delText>)</w:delText>
        </w:r>
      </w:del>
      <w:r w:rsidR="00565EA3">
        <w:t xml:space="preserve"> Descriptive statistics are presented in Table 1.</w:t>
      </w:r>
    </w:p>
    <w:p w14:paraId="32AA7936" w14:textId="77777777" w:rsidR="00E83CEE" w:rsidRDefault="00565EA3" w:rsidP="00700C3A">
      <w:pPr>
        <w:pStyle w:val="Heading2"/>
        <w:spacing w:line="480" w:lineRule="auto"/>
        <w:contextualSpacing/>
        <w:jc w:val="both"/>
      </w:pPr>
      <w:bookmarkStart w:id="79" w:name="measures"/>
      <w:r>
        <w:lastRenderedPageBreak/>
        <w:t>Measures</w:t>
      </w:r>
      <w:bookmarkEnd w:id="79"/>
    </w:p>
    <w:p w14:paraId="58C0B299" w14:textId="2463F706" w:rsidR="00E83CEE" w:rsidRDefault="00565EA3" w:rsidP="00F00E46">
      <w:pPr>
        <w:pStyle w:val="BodyText"/>
      </w:pPr>
      <w:r>
        <w:rPr>
          <w:b/>
        </w:rPr>
        <w:t xml:space="preserve">BMI </w:t>
      </w:r>
      <w:r w:rsidR="005C02D6">
        <w:rPr>
          <w:b/>
        </w:rPr>
        <w:t>Percentile</w:t>
      </w:r>
      <w:r>
        <w:t xml:space="preserve"> Self-reported height in inches</w:t>
      </w:r>
      <w:r w:rsidR="00CB29AD">
        <w:t xml:space="preserve"> (</w:t>
      </w:r>
      <w:r w:rsidR="00CB29AD">
        <w:rPr>
          <w:i/>
          <w:iCs/>
        </w:rPr>
        <w:t xml:space="preserve">M </w:t>
      </w:r>
      <w:r w:rsidR="00CB29AD">
        <w:t xml:space="preserve">= 65.76, </w:t>
      </w:r>
      <w:r w:rsidR="00CB29AD">
        <w:rPr>
          <w:i/>
          <w:iCs/>
        </w:rPr>
        <w:t>SD</w:t>
      </w:r>
      <w:r w:rsidR="00CB29AD">
        <w:t xml:space="preserve"> = 4.02)</w:t>
      </w:r>
      <w:r>
        <w:t xml:space="preserve"> was converted to </w:t>
      </w:r>
      <w:r w:rsidR="00612FBB">
        <w:t>meters</w:t>
      </w:r>
      <w:r>
        <w:t>, and self-reported weight in pounds</w:t>
      </w:r>
      <w:r w:rsidR="00CB29AD">
        <w:t xml:space="preserve"> (</w:t>
      </w:r>
      <w:r w:rsidR="00CB29AD">
        <w:rPr>
          <w:i/>
          <w:iCs/>
        </w:rPr>
        <w:t>M</w:t>
      </w:r>
      <w:r w:rsidR="00CB29AD">
        <w:t xml:space="preserve"> = 141.51, </w:t>
      </w:r>
      <w:r w:rsidR="00CB29AD">
        <w:rPr>
          <w:i/>
          <w:iCs/>
        </w:rPr>
        <w:t>SD</w:t>
      </w:r>
      <w:r w:rsidR="00CB29AD">
        <w:t xml:space="preserve"> = 35.39)</w:t>
      </w:r>
      <w:r>
        <w:t xml:space="preserve"> was converted to kilograms. Participant BMI was then calculated by dividing kilograms to meters squared</w:t>
      </w:r>
      <w:r w:rsidR="00CB29AD">
        <w:t xml:space="preserve"> (</w:t>
      </w:r>
      <w:r w:rsidR="00CB29AD">
        <w:rPr>
          <w:i/>
          <w:iCs/>
        </w:rPr>
        <w:t>M</w:t>
      </w:r>
      <w:r w:rsidR="00CB29AD">
        <w:t xml:space="preserve"> = 22.7, </w:t>
      </w:r>
      <w:r w:rsidR="00CB29AD">
        <w:rPr>
          <w:i/>
          <w:iCs/>
        </w:rPr>
        <w:t>SD</w:t>
      </w:r>
      <w:r w:rsidR="00CB29AD">
        <w:t xml:space="preserve"> = 4.97)</w:t>
      </w:r>
      <w:r>
        <w:t xml:space="preserve">. While some would use </w:t>
      </w:r>
      <w:r w:rsidR="00DB66E2">
        <w:t xml:space="preserve">a </w:t>
      </w:r>
      <w:r>
        <w:t xml:space="preserve">BMI score as the outcome of interest, this value is problematic, as the distribution of BMI tends to increase with development, meaning there is greater spread in BMI among older adolescents compared to younger. To account for both sex- and age-related differences in the </w:t>
      </w:r>
      <w:r w:rsidR="00E73720">
        <w:t>distribution</w:t>
      </w:r>
      <w:r>
        <w:t xml:space="preserve"> of BMI, we calculated each participant’s BMI percentile score based on the CDC norms for </w:t>
      </w:r>
      <w:r w:rsidR="00E73720">
        <w:t>adolescents</w:t>
      </w:r>
      <w:r>
        <w:t xml:space="preserve"> of that participant’s age and self-reported sex </w:t>
      </w:r>
      <w:r w:rsidR="005C02D6">
        <w:fldChar w:fldCharType="begin"/>
      </w:r>
      <w:r w:rsidR="00D62AD1">
        <w:instrText xml:space="preserve"> ADDIN ZOTERO_ITEM CSL_CITATION {"citationID":"o3GNOY0Q","properties":{"formattedCitation":"(84)","plainCitation":"(84)","noteIndex":0},"citationItems":[{"id":2708,"uris":["http://zotero.org/groups/2889699/items/J6T2NPP5"],"uri":["http://zotero.org/groups/2889699/items/J6T2NPP5"],"itemData":{"id":2708,"type":"article-journal","container-title":"Retrieved from CDC website: http://www. cdc. gov/healthyweight/assessing/bmi/childrens_bmi/about_childrens_bmi. html","title":"About BMI for children and teens.","author":[{"family":"Centers for Disease Control &amp; Prevention","given":""}],"issued":{"date-parts":[["2015"]]}}}],"schema":"https://github.com/citation-style-language/schema/raw/master/csl-citation.json"} </w:instrText>
      </w:r>
      <w:r w:rsidR="005C02D6">
        <w:fldChar w:fldCharType="separate"/>
      </w:r>
      <w:r w:rsidR="00D62AD1">
        <w:rPr>
          <w:rFonts w:cs="Times New Roman"/>
        </w:rPr>
        <w:t>(84)</w:t>
      </w:r>
      <w:r w:rsidR="005C02D6">
        <w:fldChar w:fldCharType="end"/>
      </w:r>
      <w:r w:rsidR="005C02D6">
        <w:t>.</w:t>
      </w:r>
      <w:r w:rsidR="00975967">
        <w:t xml:space="preserve"> </w:t>
      </w:r>
      <w:r w:rsidR="00D0444F">
        <w:t>BMI distribution in this sample was negatively skewed, although we have relatively large coverage across the entire range</w:t>
      </w:r>
      <w:r w:rsidR="00C56D22">
        <w:t xml:space="preserve"> (Figure 1)</w:t>
      </w:r>
      <w:r w:rsidR="00D0444F">
        <w:t>.</w:t>
      </w:r>
    </w:p>
    <w:p w14:paraId="3F108A89" w14:textId="5D43A5CE" w:rsidR="00092AEF" w:rsidRDefault="00565EA3" w:rsidP="00092AEF">
      <w:pPr>
        <w:pStyle w:val="BodyText"/>
      </w:pPr>
      <w:r>
        <w:rPr>
          <w:b/>
        </w:rPr>
        <w:t>Personality.</w:t>
      </w:r>
      <w:r>
        <w:t xml:space="preserve"> Personality traits were measured using the 135-item SAPA Personality Inventory </w:t>
      </w:r>
      <w:r w:rsidR="005C02D6">
        <w:fldChar w:fldCharType="begin"/>
      </w:r>
      <w:r w:rsidR="00D62AD1">
        <w:instrText xml:space="preserve"> ADDIN ZOTERO_ITEM CSL_CITATION {"citationID":"gyAsPuAb","properties":{"formattedCitation":"(SPI-135; 85)","plainCitation":"(SPI-135; 85)","noteIndex":0},"citationItems":[{"id":2782,"uris":["http://zotero.org/groups/2889699/items/I32B69HI"],"uri":["http://zotero.org/groups/2889699/items/I32B69HI"],"itemData":{"id":2782,"type":"article-journal","note":"publisher: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M"}],"issued":{"date-parts":[["2018"]]}},"prefix":"SPI-135; "}],"schema":"https://github.com/citation-style-language/schema/raw/master/csl-citation.json"} </w:instrText>
      </w:r>
      <w:r w:rsidR="005C02D6">
        <w:fldChar w:fldCharType="separate"/>
      </w:r>
      <w:r w:rsidR="00D62AD1">
        <w:rPr>
          <w:rFonts w:cs="Times New Roman"/>
        </w:rPr>
        <w:t>(SPI-135; 85)</w:t>
      </w:r>
      <w:r w:rsidR="005C02D6">
        <w:fldChar w:fldCharType="end"/>
      </w:r>
      <w:r>
        <w:t xml:space="preserve">. This </w:t>
      </w:r>
      <w:del w:id="80" w:author="David Condon" w:date="2021-10-04T18:06:00Z">
        <w:r w:rsidDel="00A15015">
          <w:delText xml:space="preserve">scale </w:delText>
        </w:r>
      </w:del>
      <w:ins w:id="81" w:author="David Condon" w:date="2021-10-04T18:06:00Z">
        <w:r w:rsidR="00A15015">
          <w:t>framework</w:t>
        </w:r>
        <w:r w:rsidR="00A15015">
          <w:t xml:space="preserve"> </w:t>
        </w:r>
      </w:ins>
      <w:r>
        <w:t xml:space="preserve">can be used to estimate scores on both broad and narrow traits. The current study leverages this feature of the </w:t>
      </w:r>
      <w:r w:rsidR="00726720">
        <w:t>assessment framework</w:t>
      </w:r>
      <w:r>
        <w:t xml:space="preserve"> to </w:t>
      </w:r>
      <w:r w:rsidR="00726720">
        <w:t xml:space="preserve">evaluate </w:t>
      </w:r>
      <w:r>
        <w:t>the relationships of both broad and narrow traits to BMI category and compare the predictive validity of each.</w:t>
      </w:r>
      <w:r w:rsidR="00092AEF">
        <w:t xml:space="preserve"> </w:t>
      </w:r>
    </w:p>
    <w:p w14:paraId="1059EF17" w14:textId="5450B56E" w:rsidR="00E83CEE" w:rsidRDefault="00C56D22" w:rsidP="00092AEF">
      <w:pPr>
        <w:pStyle w:val="BodyText"/>
      </w:pPr>
      <w:r>
        <w:t>Broad (</w:t>
      </w:r>
      <w:r w:rsidR="00565EA3">
        <w:t>Big Five</w:t>
      </w:r>
      <w:r>
        <w:t>)</w:t>
      </w:r>
      <w:r w:rsidR="00565EA3">
        <w:t xml:space="preserve"> trait scores were estimated using a sum-score method, in which all non-missing responses to items in a scale (14 items per scale) were averaged. There was evidence of good reliability for each trait</w:t>
      </w:r>
      <w:r w:rsidR="005201DA">
        <w:t xml:space="preserve"> </w:t>
      </w:r>
      <w:r w:rsidR="005201DA" w:rsidRPr="005201DA">
        <w:rPr>
          <w:i/>
          <w:iCs/>
        </w:rPr>
        <w:t>(</w:t>
      </w:r>
      <w:r w:rsidR="005201DA" w:rsidRPr="005201DA">
        <w:rPr>
          <w:i/>
          <w:iCs/>
        </w:rPr>
        <w:sym w:font="Symbol" w:char="F061"/>
      </w:r>
      <w:r w:rsidR="005201DA" w:rsidRPr="005201DA">
        <w:rPr>
          <w:i/>
          <w:iCs/>
          <w:vertAlign w:val="subscript"/>
        </w:rPr>
        <w:t>E</w:t>
      </w:r>
      <w:r w:rsidR="005201DA" w:rsidRPr="005201DA">
        <w:rPr>
          <w:i/>
          <w:iCs/>
        </w:rPr>
        <w:t xml:space="preserve"> =</w:t>
      </w:r>
      <w:r w:rsidR="005201DA">
        <w:t xml:space="preserve"> .88; </w:t>
      </w:r>
      <w:r w:rsidR="005201DA" w:rsidRPr="005201DA">
        <w:rPr>
          <w:i/>
          <w:iCs/>
        </w:rPr>
        <w:sym w:font="Symbol" w:char="F061"/>
      </w:r>
      <w:r w:rsidR="00092AEF">
        <w:rPr>
          <w:i/>
          <w:iCs/>
          <w:vertAlign w:val="subscript"/>
        </w:rPr>
        <w:t>A</w:t>
      </w:r>
      <w:r w:rsidR="005201DA" w:rsidRPr="005201DA">
        <w:rPr>
          <w:i/>
          <w:iCs/>
        </w:rPr>
        <w:t xml:space="preserve"> =</w:t>
      </w:r>
      <w:r w:rsidR="005201DA" w:rsidRPr="005201DA">
        <w:t xml:space="preserve"> .</w:t>
      </w:r>
      <w:r w:rsidR="00092AEF">
        <w:t>83</w:t>
      </w:r>
      <w:r w:rsidR="005201DA" w:rsidRPr="005201DA">
        <w:t>;</w:t>
      </w:r>
      <w:r w:rsidR="005201DA">
        <w:t xml:space="preserve"> </w:t>
      </w:r>
      <w:r w:rsidR="005201DA" w:rsidRPr="005201DA">
        <w:rPr>
          <w:i/>
          <w:iCs/>
        </w:rPr>
        <w:sym w:font="Symbol" w:char="F061"/>
      </w:r>
      <w:r w:rsidR="00092AEF">
        <w:rPr>
          <w:i/>
          <w:iCs/>
          <w:vertAlign w:val="subscript"/>
        </w:rPr>
        <w:t>C</w:t>
      </w:r>
      <w:r w:rsidR="005201DA" w:rsidRPr="005201DA">
        <w:rPr>
          <w:i/>
          <w:iCs/>
        </w:rPr>
        <w:t xml:space="preserve"> =</w:t>
      </w:r>
      <w:r w:rsidR="005201DA" w:rsidRPr="005201DA">
        <w:t xml:space="preserve"> .8</w:t>
      </w:r>
      <w:r w:rsidR="00092AEF">
        <w:t>1</w:t>
      </w:r>
      <w:r w:rsidR="005201DA" w:rsidRPr="005201DA">
        <w:t>;</w:t>
      </w:r>
      <w:r w:rsidR="005201DA">
        <w:t xml:space="preserve"> </w:t>
      </w:r>
      <w:r w:rsidR="005201DA" w:rsidRPr="005201DA">
        <w:rPr>
          <w:i/>
          <w:iCs/>
        </w:rPr>
        <w:sym w:font="Symbol" w:char="F061"/>
      </w:r>
      <w:r w:rsidR="00092AEF">
        <w:rPr>
          <w:i/>
          <w:iCs/>
          <w:vertAlign w:val="subscript"/>
        </w:rPr>
        <w:t>N</w:t>
      </w:r>
      <w:r w:rsidR="005201DA" w:rsidRPr="005201DA">
        <w:rPr>
          <w:i/>
          <w:iCs/>
        </w:rPr>
        <w:t xml:space="preserve"> =</w:t>
      </w:r>
      <w:r w:rsidR="005201DA" w:rsidRPr="005201DA">
        <w:t xml:space="preserve"> .</w:t>
      </w:r>
      <w:r w:rsidR="005201DA">
        <w:t>86</w:t>
      </w:r>
      <w:r w:rsidR="005201DA" w:rsidRPr="005201DA">
        <w:t>;</w:t>
      </w:r>
      <w:r w:rsidR="005201DA">
        <w:t xml:space="preserve"> </w:t>
      </w:r>
      <w:r w:rsidR="005201DA" w:rsidRPr="005201DA">
        <w:rPr>
          <w:i/>
          <w:iCs/>
        </w:rPr>
        <w:sym w:font="Symbol" w:char="F061"/>
      </w:r>
      <w:r w:rsidR="005201DA">
        <w:rPr>
          <w:i/>
          <w:iCs/>
          <w:vertAlign w:val="subscript"/>
        </w:rPr>
        <w:t>O</w:t>
      </w:r>
      <w:r w:rsidR="005201DA" w:rsidRPr="005201DA">
        <w:rPr>
          <w:i/>
          <w:iCs/>
        </w:rPr>
        <w:t xml:space="preserve"> =</w:t>
      </w:r>
      <w:r w:rsidR="005201DA" w:rsidRPr="005201DA">
        <w:t xml:space="preserve"> .</w:t>
      </w:r>
      <w:commentRangeStart w:id="82"/>
      <w:r w:rsidR="005201DA">
        <w:t>75</w:t>
      </w:r>
      <w:commentRangeEnd w:id="82"/>
      <w:r w:rsidR="00A15015">
        <w:rPr>
          <w:rStyle w:val="CommentReference"/>
          <w:rFonts w:asciiTheme="minorHAnsi" w:hAnsiTheme="minorHAnsi"/>
        </w:rPr>
        <w:commentReference w:id="82"/>
      </w:r>
      <w:r w:rsidR="00092AEF">
        <w:t xml:space="preserve">). </w:t>
      </w:r>
      <w:r w:rsidR="00565EA3">
        <w:t>Narrow SPI-27 trait scores (5 items each) were estimated using an IRT-scoring approach. Calibration of the IRT parameters was performed using a separate sample</w:t>
      </w:r>
      <w:r w:rsidR="00822BD5">
        <w:t xml:space="preserve"> </w:t>
      </w:r>
      <w:r w:rsidR="00822BD5">
        <w:fldChar w:fldCharType="begin"/>
      </w:r>
      <w:r w:rsidR="00D62AD1">
        <w:instrText xml:space="preserve"> ADDIN ZOTERO_ITEM CSL_CITATION {"citationID":"aGChTcLI","properties":{"formattedCitation":"(see 85)","plainCitation":"(see 85)","noteIndex":0},"citationItems":[{"id":2782,"uris":["http://zotero.org/groups/2889699/items/I32B69HI"],"uri":["http://zotero.org/groups/2889699/items/I32B69HI"],"itemData":{"id":2782,"type":"article-journal","note":"publisher: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M"}],"issued":{"date-parts":[["2018"]]}},"prefix":"see"}],"schema":"https://github.com/citation-style-language/schema/raw/master/csl-citation.json"} </w:instrText>
      </w:r>
      <w:r w:rsidR="00822BD5">
        <w:fldChar w:fldCharType="separate"/>
      </w:r>
      <w:r w:rsidR="00D62AD1">
        <w:rPr>
          <w:noProof/>
        </w:rPr>
        <w:t>(see 85)</w:t>
      </w:r>
      <w:r w:rsidR="00822BD5">
        <w:fldChar w:fldCharType="end"/>
      </w:r>
      <w:r w:rsidR="00565EA3">
        <w:t xml:space="preserve">. Estimates were scaled using </w:t>
      </w:r>
      <w:r w:rsidR="00565EA3" w:rsidRPr="00C56D22">
        <w:rPr>
          <w:i/>
          <w:iCs/>
        </w:rPr>
        <w:t>t</w:t>
      </w:r>
      <w:r w:rsidR="00565EA3">
        <w:t>-scoring, resulting in means of 50 and standard deviations of 10 for the entire adolescent sample.</w:t>
      </w:r>
    </w:p>
    <w:p w14:paraId="65360FD5" w14:textId="2F8E187A" w:rsidR="00E83CEE" w:rsidRDefault="00565EA3" w:rsidP="00F00E46">
      <w:pPr>
        <w:pStyle w:val="BodyText"/>
      </w:pPr>
      <w:r>
        <w:rPr>
          <w:b/>
        </w:rPr>
        <w:lastRenderedPageBreak/>
        <w:t xml:space="preserve">Cognitive </w:t>
      </w:r>
      <w:r w:rsidR="005259D2">
        <w:rPr>
          <w:b/>
        </w:rPr>
        <w:t>Functioning</w:t>
      </w:r>
      <w:r>
        <w:rPr>
          <w:b/>
        </w:rPr>
        <w:t>.</w:t>
      </w:r>
      <w:r>
        <w:t xml:space="preserve"> Participants were administered between 12 and 16 cognitive </w:t>
      </w:r>
      <w:r w:rsidR="005259D2" w:rsidRPr="005259D2">
        <w:t xml:space="preserve">functioning </w:t>
      </w:r>
      <w:r>
        <w:t>items assessing Three-Dimensional Rotation, Verbal Reasoning, Matrix Reasoning, and Letter and Number Series from the International Cognitive Ability Resource</w:t>
      </w:r>
      <w:r w:rsidR="00822BD5">
        <w:t xml:space="preserve"> </w:t>
      </w:r>
      <w:r w:rsidR="00822BD5">
        <w:fldChar w:fldCharType="begin"/>
      </w:r>
      <w:r w:rsidR="00D62AD1">
        <w:instrText xml:space="preserve"> ADDIN ZOTERO_ITEM CSL_CITATION {"citationID":"jwcfbLMi","properties":{"formattedCitation":"(ICAR; 86)","plainCitation":"(ICAR; 86)","noteIndex":0},"citationItems":[{"id":2816,"uris":["http://zotero.org/groups/2889699/items/JJ8FVIHS"],"uri":["http://zotero.org/groups/2889699/items/JJ8FVIHS"],"itemData":{"id":2816,"type":"article-journal","abstract":"Abstract For all of its versatility and sophistication, the extant toolkit of cognitive ability measures lacks a public-domain method for large-scale, remote data collection. While the lack of copyright protection for such a measure poses a theoretical threat to test validity, ...","container-title":"Intelligence","DOI":"10.1016/j.intell.2014.01.004","ISSN":"0160-2896","language":"English","page":"52 64","title":"The international cognitive ability resource: Development and initial validation of a public-domain measure","volume":"43","author":[{"family":"Condon","given":"David M"},{"family":"Revelle","given":"William"}],"issued":{"date-parts":[["2014"]]}},"prefix":"ICAR;"}],"schema":"https://github.com/citation-style-language/schema/raw/master/csl-citation.json"} </w:instrText>
      </w:r>
      <w:r w:rsidR="00822BD5">
        <w:fldChar w:fldCharType="separate"/>
      </w:r>
      <w:r w:rsidR="00D62AD1">
        <w:rPr>
          <w:noProof/>
        </w:rPr>
        <w:t>(ICAR; 86)</w:t>
      </w:r>
      <w:r w:rsidR="00822BD5">
        <w:fldChar w:fldCharType="end"/>
      </w:r>
      <w:r>
        <w:t>. Trait scores were estimated using an IRT approach.</w:t>
      </w:r>
    </w:p>
    <w:p w14:paraId="660A4D59" w14:textId="5824F200" w:rsidR="00E83CEE" w:rsidRDefault="00565EA3" w:rsidP="00F00E46">
      <w:pPr>
        <w:pStyle w:val="BodyText"/>
      </w:pPr>
      <w:r>
        <w:rPr>
          <w:b/>
        </w:rPr>
        <w:t>Parent Socioeconomic Status (SES).</w:t>
      </w:r>
      <w:r>
        <w:t xml:space="preserve"> Participants reported their parents’ highest level(s) of education and occupational field(s). From the latter, we estimated income, based on median income for that field, and prestige, based on median prestige values for the field</w:t>
      </w:r>
      <w:r w:rsidR="00726720">
        <w:t xml:space="preserve"> </w:t>
      </w:r>
      <w:r w:rsidR="005B7178">
        <w:fldChar w:fldCharType="begin"/>
      </w:r>
      <w:r w:rsidR="00D62AD1">
        <w:instrText xml:space="preserve"> ADDIN ZOTERO_ITEM CSL_CITATION {"citationID":"oH6jwbT4","properties":{"formattedCitation":"(87)","plainCitation":"(87)","noteIndex":0},"citationItems":[{"id":3325,"uris":["http://zotero.org/groups/2889699/items/RLF6DBXP"],"uri":["http://zotero.org/groups/2889699/items/RLF6DBXP"],"itemData":{"id":3325,"type":"article-journal","container-title":"PsyArXiv","title":"Occupational Prestige: The Psychological Indicator of Socioeconomic Status.","author":[{"family":"Hughes","given":"BT"},{"family":"Srivastava","given":"S"},{"family":"Leszko","given":"M"},{"family":"Condon","given":"David M"}],"issued":{"literal":"under review"}}}],"schema":"https://github.com/citation-style-language/schema/raw/master/csl-citation.json"} </w:instrText>
      </w:r>
      <w:r w:rsidR="005B7178">
        <w:fldChar w:fldCharType="separate"/>
      </w:r>
      <w:r w:rsidR="00D62AD1">
        <w:rPr>
          <w:noProof/>
        </w:rPr>
        <w:t>(87)</w:t>
      </w:r>
      <w:r w:rsidR="005B7178">
        <w:fldChar w:fldCharType="end"/>
      </w:r>
      <w:r>
        <w:t>. All responses were standardized and averaged to create a composite score.</w:t>
      </w:r>
    </w:p>
    <w:p w14:paraId="3446298C" w14:textId="77777777" w:rsidR="00E83CEE" w:rsidRDefault="00565EA3" w:rsidP="008B259A">
      <w:pPr>
        <w:pStyle w:val="Heading2"/>
        <w:spacing w:line="480" w:lineRule="auto"/>
        <w:contextualSpacing/>
      </w:pPr>
      <w:bookmarkStart w:id="83" w:name="data-analysis"/>
      <w:r>
        <w:t>Data analysis</w:t>
      </w:r>
      <w:bookmarkEnd w:id="83"/>
    </w:p>
    <w:p w14:paraId="6263D231" w14:textId="06E33D9C" w:rsidR="00092AEF" w:rsidRDefault="00565EA3" w:rsidP="00092AEF">
      <w:pPr>
        <w:pStyle w:val="FirstParagraph"/>
        <w:spacing w:after="180"/>
        <w:ind w:firstLine="677"/>
      </w:pPr>
      <w:r>
        <w:t xml:space="preserve">To assess the degree to which SES and individual differences are uniquely associated with </w:t>
      </w:r>
      <w:r w:rsidRPr="00612FBB">
        <w:t xml:space="preserve">BMI </w:t>
      </w:r>
      <w:r w:rsidR="00612FBB" w:rsidRPr="00612FBB">
        <w:t>percentile</w:t>
      </w:r>
      <w:r w:rsidRPr="00612FBB">
        <w:t xml:space="preserve">, we used </w:t>
      </w:r>
      <w:r w:rsidR="00612FBB" w:rsidRPr="00612FBB">
        <w:t>a series of multiple regression models</w:t>
      </w:r>
      <w:r w:rsidRPr="00612FBB">
        <w:t xml:space="preserve">. We estimated 33 versions of this model, with each model including both SES and either one personality trait or cognitive </w:t>
      </w:r>
      <w:r w:rsidR="005259D2" w:rsidRPr="005259D2">
        <w:t>function</w:t>
      </w:r>
      <w:del w:id="84" w:author="David Condon" w:date="2021-10-04T18:08:00Z">
        <w:r w:rsidR="005259D2" w:rsidRPr="005259D2" w:rsidDel="00D17FBA">
          <w:delText>ing</w:delText>
        </w:r>
      </w:del>
      <w:r w:rsidRPr="00612FBB">
        <w:t xml:space="preserve">. In addition, we </w:t>
      </w:r>
      <w:r w:rsidR="007B7844">
        <w:t>fit</w:t>
      </w:r>
      <w:r w:rsidRPr="00612FBB">
        <w:t xml:space="preserve"> each of these models with an interaction term, to estimate whether the relationship of personality to SES depends on parental socioeconomic </w:t>
      </w:r>
      <w:r w:rsidR="007B7844">
        <w:t>status</w:t>
      </w:r>
      <w:r w:rsidRPr="00612FBB">
        <w:t xml:space="preserve">. Specific hypotheses were preregistered at </w:t>
      </w:r>
      <w:hyperlink r:id="rId14">
        <w:r w:rsidRPr="00612FBB">
          <w:rPr>
            <w:rStyle w:val="Hyperlink"/>
          </w:rPr>
          <w:t>https://osf.io/ypf7r</w:t>
        </w:r>
      </w:hyperlink>
      <w:r w:rsidRPr="00612FBB">
        <w:t>.</w:t>
      </w:r>
      <w:r w:rsidR="00092AEF">
        <w:t xml:space="preserve"> </w:t>
      </w:r>
      <w:r>
        <w:t xml:space="preserve">Analyses were performed separately for male and female adolescents. All </w:t>
      </w:r>
      <w:r w:rsidR="008B259A">
        <w:t xml:space="preserve">prediction </w:t>
      </w:r>
      <w:r>
        <w:t xml:space="preserve">variables were standardized within </w:t>
      </w:r>
      <w:r w:rsidR="007B7844">
        <w:t xml:space="preserve">each </w:t>
      </w:r>
      <w:r>
        <w:t xml:space="preserve">gender sample prior to analysis, so coefficient estimates can be interpreted as standardized effect sizes. </w:t>
      </w:r>
      <w:r w:rsidR="00092AEF">
        <w:t xml:space="preserve"> </w:t>
      </w:r>
    </w:p>
    <w:p w14:paraId="3B77FA7A" w14:textId="7DB1FDE7" w:rsidR="00E83CEE" w:rsidRPr="00C113B7" w:rsidRDefault="00565EA3" w:rsidP="00092AEF">
      <w:pPr>
        <w:pStyle w:val="FirstParagraph"/>
        <w:spacing w:after="180"/>
        <w:ind w:firstLine="677"/>
      </w:pPr>
      <w:r w:rsidRPr="00660042">
        <w:t xml:space="preserve">All analyses described above were performed on </w:t>
      </w:r>
      <w:r w:rsidR="00726720">
        <w:t xml:space="preserve">a </w:t>
      </w:r>
      <w:r w:rsidRPr="00660042">
        <w:t xml:space="preserve">subset of our sample </w:t>
      </w:r>
      <w:r w:rsidR="00A019A5">
        <w:t>(the training set</w:t>
      </w:r>
      <w:r w:rsidR="00096C3E">
        <w:t>s</w:t>
      </w:r>
      <w:r w:rsidR="00A019A5">
        <w:t xml:space="preserve">) </w:t>
      </w:r>
      <w:r w:rsidRPr="00660042">
        <w:t xml:space="preserve">containing a random 75% of </w:t>
      </w:r>
      <w:r w:rsidR="00096C3E">
        <w:t>each sample</w:t>
      </w:r>
      <w:r w:rsidRPr="00660042">
        <w:t>, stratified by BMI category</w:t>
      </w:r>
      <w:r w:rsidR="00A019A5">
        <w:t>.</w:t>
      </w:r>
      <w:r w:rsidR="00612FBB" w:rsidRPr="00660042">
        <w:rPr>
          <w:vertAlign w:val="superscript"/>
        </w:rPr>
        <w:t>1</w:t>
      </w:r>
      <w:r w:rsidRPr="00660042">
        <w:t xml:space="preserve"> The remaining 25% of the </w:t>
      </w:r>
      <w:r w:rsidR="00A019A5">
        <w:t>sample</w:t>
      </w:r>
      <w:r w:rsidR="00096C3E">
        <w:t>s</w:t>
      </w:r>
      <w:r w:rsidR="00A019A5" w:rsidRPr="00660042">
        <w:t xml:space="preserve"> </w:t>
      </w:r>
      <w:r w:rsidR="00A019A5">
        <w:t>(the test set</w:t>
      </w:r>
      <w:r w:rsidR="00096C3E">
        <w:t>s</w:t>
      </w:r>
      <w:r w:rsidR="00A019A5">
        <w:t xml:space="preserve">) </w:t>
      </w:r>
      <w:r w:rsidRPr="00660042">
        <w:t>w</w:t>
      </w:r>
      <w:r w:rsidR="00096C3E">
        <w:t>ere</w:t>
      </w:r>
      <w:r w:rsidRPr="00660042">
        <w:t xml:space="preserve"> used in exploratory </w:t>
      </w:r>
      <w:r w:rsidR="00660042" w:rsidRPr="00660042">
        <w:t>analyses to estimate the total variability in BMI percentile that is accounted for by these variables</w:t>
      </w:r>
      <w:r w:rsidRPr="00660042">
        <w:t>.</w:t>
      </w:r>
      <w:r w:rsidR="00983D68">
        <w:t xml:space="preserve"> For these analyses the training set</w:t>
      </w:r>
      <w:r w:rsidR="00096C3E">
        <w:t>s</w:t>
      </w:r>
      <w:r w:rsidR="00983D68">
        <w:t xml:space="preserve"> w</w:t>
      </w:r>
      <w:r w:rsidR="00096C3E">
        <w:t>ere</w:t>
      </w:r>
      <w:r w:rsidR="00983D68">
        <w:t xml:space="preserve"> used to estimate lasso regression models containing (1) SES alone, (2) SES and cognitive </w:t>
      </w:r>
      <w:r w:rsidR="005259D2" w:rsidRPr="005259D2">
        <w:t>functioning</w:t>
      </w:r>
      <w:r w:rsidR="00983D68">
        <w:t xml:space="preserve">, (3) SES and personality, or (4) SES, cognitive </w:t>
      </w:r>
      <w:r w:rsidR="005259D2" w:rsidRPr="005259D2">
        <w:t>functioning</w:t>
      </w:r>
      <w:r w:rsidR="00983D68">
        <w:t xml:space="preserve">, and personality (different models were </w:t>
      </w:r>
      <w:r w:rsidR="00983D68">
        <w:lastRenderedPageBreak/>
        <w:t>used to estimate the set of Big Five and Narrow 27 traits). Lasso regression – which stands for “least absolute shrinkage and section operator</w:t>
      </w:r>
      <w:r w:rsidR="007B7844">
        <w:t>”</w:t>
      </w:r>
      <w:r w:rsidR="00983D68">
        <w:t xml:space="preserve"> – is a form of penalized regression that improves out-of-sample prediction by shrinking small coefficients to 0</w:t>
      </w:r>
      <w:r w:rsidR="00C113B7">
        <w:t xml:space="preserve"> </w:t>
      </w:r>
      <w:r w:rsidR="00C113B7">
        <w:fldChar w:fldCharType="begin"/>
      </w:r>
      <w:r w:rsidR="00D62AD1">
        <w:instrText xml:space="preserve"> ADDIN ZOTERO_ITEM CSL_CITATION {"citationID":"yAuVHz4x","properties":{"formattedCitation":"(88)","plainCitation":"(88)","noteIndex":0},"citationItems":[{"id":3207,"uris":["http://zotero.org/groups/2889699/items/4SGBAYKZ"],"uri":["http://zotero.org/groups/2889699/items/4SGBAYKZ"],"itemData":{"id":3207,"type":"article-journal","container-title":"Journal of the Royal Statistical Society: Series B (Methodological)","issue":"1","note":"Citation Key: tibshirani1996regression\npublisher: Wiley Online Library","page":"267–288","title":"Regression shrinkage and selection via the lasso","volume":"58","author":[{"family":"Tibshirani","given":"Robert"}],"issued":{"date-parts":[["1996"]]}}}],"schema":"https://github.com/citation-style-language/schema/raw/master/csl-citation.json"} </w:instrText>
      </w:r>
      <w:r w:rsidR="00C113B7">
        <w:fldChar w:fldCharType="separate"/>
      </w:r>
      <w:r w:rsidR="00D62AD1">
        <w:rPr>
          <w:rFonts w:cs="Times New Roman"/>
        </w:rPr>
        <w:t>(88)</w:t>
      </w:r>
      <w:r w:rsidR="00C113B7">
        <w:fldChar w:fldCharType="end"/>
      </w:r>
      <w:r w:rsidR="00983D68">
        <w:t>.  These models were</w:t>
      </w:r>
      <w:r w:rsidR="00C113B7">
        <w:t xml:space="preserve"> then used to predict outcomes in the test set</w:t>
      </w:r>
      <w:r w:rsidR="00096C3E">
        <w:t>s</w:t>
      </w:r>
      <w:r w:rsidR="00C113B7">
        <w:t>. The fit to the test data, as measured by the residual mean square error (RMSE) and R</w:t>
      </w:r>
      <w:r w:rsidR="00C113B7">
        <w:rPr>
          <w:vertAlign w:val="superscript"/>
        </w:rPr>
        <w:t>2</w:t>
      </w:r>
      <w:r w:rsidR="00C113B7">
        <w:t xml:space="preserve"> values, </w:t>
      </w:r>
      <w:r w:rsidR="007B7844">
        <w:t>were</w:t>
      </w:r>
      <w:r w:rsidR="00C113B7">
        <w:t xml:space="preserve"> used to evaluate the relative contributions of SES, cognitive </w:t>
      </w:r>
      <w:r w:rsidR="005259D2" w:rsidRPr="005259D2">
        <w:t>functioning</w:t>
      </w:r>
      <w:r w:rsidR="00C113B7">
        <w:t xml:space="preserve">, and personality to BMI percentile. </w:t>
      </w:r>
    </w:p>
    <w:p w14:paraId="04D0EB79" w14:textId="77777777" w:rsidR="00E83CEE" w:rsidRDefault="00565EA3" w:rsidP="008B259A">
      <w:pPr>
        <w:pStyle w:val="Heading1"/>
        <w:contextualSpacing/>
      </w:pPr>
      <w:bookmarkStart w:id="85" w:name="results"/>
      <w:r>
        <w:t>Results</w:t>
      </w:r>
      <w:bookmarkEnd w:id="85"/>
    </w:p>
    <w:p w14:paraId="6D4D0E10" w14:textId="2DA8B3A4" w:rsidR="008940AD" w:rsidRPr="008940AD" w:rsidRDefault="008940AD" w:rsidP="008B259A">
      <w:pPr>
        <w:pStyle w:val="BodyText"/>
        <w:ind w:firstLine="0"/>
        <w:rPr>
          <w:b/>
          <w:bCs/>
        </w:rPr>
      </w:pPr>
      <w:bookmarkStart w:id="86" w:name="is-socioeconomic-status-associated-with-"/>
      <w:r w:rsidRPr="008940AD">
        <w:rPr>
          <w:b/>
          <w:bCs/>
        </w:rPr>
        <w:t>Is socioeconomic status</w:t>
      </w:r>
      <w:r w:rsidR="0038054C">
        <w:rPr>
          <w:b/>
          <w:bCs/>
        </w:rPr>
        <w:t xml:space="preserve"> independently</w:t>
      </w:r>
      <w:r w:rsidRPr="008940AD">
        <w:rPr>
          <w:b/>
          <w:bCs/>
        </w:rPr>
        <w:t xml:space="preserve"> associated with BMI category?</w:t>
      </w:r>
      <w:bookmarkEnd w:id="86"/>
    </w:p>
    <w:p w14:paraId="5838B0E1" w14:textId="60A09FEF" w:rsidR="00E83CEE" w:rsidRDefault="0038054C" w:rsidP="0038054C">
      <w:pPr>
        <w:pStyle w:val="BodyText"/>
      </w:pPr>
      <w:r>
        <w:t>We examine the partial regression coefficient of SES with BMI after controlling for individual difference</w:t>
      </w:r>
      <w:r w:rsidR="00163D95">
        <w:t xml:space="preserve"> measures</w:t>
      </w:r>
      <w:r w:rsidR="00565EA3">
        <w:t xml:space="preserve">. </w:t>
      </w:r>
      <w:r w:rsidR="005C587B">
        <w:t>As hypothesized, h</w:t>
      </w:r>
      <w:r w:rsidRPr="0038054C">
        <w:t>igher parental SES was consistently significantly associated with lower BMI percentile for both adolescent girls and boys. On average, a one standard deviation increase in parental SES was associated with a 3.50 drop in BMI percentile among girls and a 3.68 drop in percentile among boys. This effect size appeared to be relatively homogenous across the models, suggesting that the relationship of SES to BMI was not attenuated or accentuated by the inclusion of specific personality traits.</w:t>
      </w:r>
      <w:r w:rsidR="00D0444F">
        <w:t xml:space="preserve"> </w:t>
      </w:r>
      <w:r w:rsidR="00565EA3">
        <w:t xml:space="preserve">These results are summarized in </w:t>
      </w:r>
      <w:r w:rsidR="00565EA3" w:rsidRPr="008B259A">
        <w:t xml:space="preserve">Figure </w:t>
      </w:r>
      <w:r w:rsidR="00D0444F">
        <w:t>2</w:t>
      </w:r>
      <w:r w:rsidR="00517F42">
        <w:t xml:space="preserve">, which </w:t>
      </w:r>
      <w:r w:rsidR="00565EA3">
        <w:t>display</w:t>
      </w:r>
      <w:r w:rsidR="00517F42">
        <w:t>s</w:t>
      </w:r>
      <w:r w:rsidR="00565EA3">
        <w:t xml:space="preserve"> the SES coefficient </w:t>
      </w:r>
      <w:r w:rsidR="008B259A">
        <w:t>estimate of</w:t>
      </w:r>
      <w:r w:rsidR="00565EA3">
        <w:t xml:space="preserve"> each model</w:t>
      </w:r>
      <w:r w:rsidR="00517F42">
        <w:t>. A</w:t>
      </w:r>
      <w:r w:rsidR="00565EA3">
        <w:t>s a reminder, there are 33 models for each gender</w:t>
      </w:r>
      <w:r w:rsidR="00123D46">
        <w:t>;</w:t>
      </w:r>
      <w:r w:rsidR="00565EA3">
        <w:t xml:space="preserve"> each model </w:t>
      </w:r>
      <w:r w:rsidR="008B259A">
        <w:t>regresses</w:t>
      </w:r>
      <w:r w:rsidR="00565EA3">
        <w:t xml:space="preserve"> the BMI </w:t>
      </w:r>
      <w:r w:rsidR="008B259A">
        <w:t>percentile</w:t>
      </w:r>
      <w:r w:rsidR="00565EA3">
        <w:t xml:space="preserve"> variable onto SES and one of the thirty-three individual difference measures. </w:t>
      </w:r>
    </w:p>
    <w:p w14:paraId="2CEE44BC" w14:textId="77777777" w:rsidR="008940AD" w:rsidRPr="008940AD" w:rsidRDefault="008940AD" w:rsidP="008B259A">
      <w:pPr>
        <w:pStyle w:val="BodyText"/>
        <w:ind w:firstLine="0"/>
        <w:rPr>
          <w:b/>
          <w:bCs/>
        </w:rPr>
      </w:pPr>
      <w:bookmarkStart w:id="87" w:name="which-personality-traits-are-associated-"/>
      <w:r w:rsidRPr="008940AD">
        <w:rPr>
          <w:b/>
          <w:bCs/>
        </w:rPr>
        <w:t>Which personality traits are associated with BMI?</w:t>
      </w:r>
      <w:bookmarkEnd w:id="87"/>
    </w:p>
    <w:p w14:paraId="354DA00F" w14:textId="606095F4" w:rsidR="00291559" w:rsidRDefault="00565EA3" w:rsidP="00291559">
      <w:pPr>
        <w:pStyle w:val="BodyText"/>
      </w:pPr>
      <w:r>
        <w:t>Next</w:t>
      </w:r>
      <w:r w:rsidR="00C07A39">
        <w:t>,</w:t>
      </w:r>
      <w:r>
        <w:t xml:space="preserve"> we examine the coefficients associated with </w:t>
      </w:r>
      <w:del w:id="88" w:author="David Condon" w:date="2021-10-04T18:10:00Z">
        <w:r w:rsidDel="00D17FBA">
          <w:delText xml:space="preserve">personality </w:delText>
        </w:r>
      </w:del>
      <w:ins w:id="89" w:author="David Condon" w:date="2021-10-04T18:10:00Z">
        <w:r w:rsidR="00D17FBA">
          <w:t>all</w:t>
        </w:r>
        <w:r w:rsidR="00D17FBA">
          <w:t xml:space="preserve"> </w:t>
        </w:r>
      </w:ins>
      <w:r>
        <w:t xml:space="preserve">traits – here referring to cognitive </w:t>
      </w:r>
      <w:r w:rsidR="0043377A" w:rsidRPr="0043377A">
        <w:t>functioning</w:t>
      </w:r>
      <w:r>
        <w:t xml:space="preserve">, the Big Five, and the Narrow 27 – in the models described above. </w:t>
      </w:r>
      <w:r w:rsidR="000C542C">
        <w:t xml:space="preserve">In general, more traits had significant associations with BMI percentile for adolescent girls compared to adolescent </w:t>
      </w:r>
      <w:r w:rsidR="000C542C">
        <w:lastRenderedPageBreak/>
        <w:t xml:space="preserve">boys. This is in part an issue of </w:t>
      </w:r>
      <w:r w:rsidR="00123D46">
        <w:t xml:space="preserve">statistical </w:t>
      </w:r>
      <w:r w:rsidR="000C542C">
        <w:t xml:space="preserve">power (there were more than twice as many adolescent girls as there were adolescent boys in the current sample), although we note that the sample of boys had 90% power to detect correlations as small as </w:t>
      </w:r>
      <w:r w:rsidR="000C542C">
        <w:rPr>
          <w:i/>
          <w:iCs/>
        </w:rPr>
        <w:t>r</w:t>
      </w:r>
      <w:r w:rsidR="000C542C">
        <w:t xml:space="preserve"> = .06</w:t>
      </w:r>
      <w:r w:rsidR="00163D95">
        <w:t xml:space="preserve"> and that effect sizes </w:t>
      </w:r>
      <w:r w:rsidR="006306FA">
        <w:t>estimated in</w:t>
      </w:r>
      <w:r w:rsidR="00163D95">
        <w:t xml:space="preserve"> the sample of boys was smaller</w:t>
      </w:r>
      <w:r w:rsidR="000C542C">
        <w:t xml:space="preserve">. </w:t>
      </w:r>
      <w:r w:rsidR="0038054C" w:rsidRPr="0038054C">
        <w:t xml:space="preserve">All results are presented in Table 2 and represented visually in Figure </w:t>
      </w:r>
      <w:r w:rsidR="00D0444F">
        <w:t>3</w:t>
      </w:r>
      <w:r w:rsidR="0038054C" w:rsidRPr="0038054C">
        <w:t>.</w:t>
      </w:r>
    </w:p>
    <w:p w14:paraId="04A614B6" w14:textId="746593CB" w:rsidR="00466BF6" w:rsidRDefault="00466BF6" w:rsidP="00C07A39">
      <w:pPr>
        <w:pStyle w:val="BodyText"/>
      </w:pPr>
      <w:r>
        <w:t>Adolescent girls who had larger BMI percentiles tended to be higher in Neuroticism (</w:t>
      </w:r>
      <w:r w:rsidRPr="00466BF6">
        <w:rPr>
          <w:i/>
          <w:iCs/>
        </w:rPr>
        <w:t>b</w:t>
      </w:r>
      <w:r>
        <w:t xml:space="preserve"> = 1.75)</w:t>
      </w:r>
      <w:r w:rsidR="005C587B">
        <w:t>, as hypothesized</w:t>
      </w:r>
      <w:r>
        <w:t xml:space="preserve">. Notably, this corresponded with significant associations of BMI percentile and many narrow traits, such </w:t>
      </w:r>
      <w:r w:rsidR="00052A46">
        <w:t>Well-Being (</w:t>
      </w:r>
      <w:r w:rsidR="00052A46" w:rsidRPr="00052A46">
        <w:rPr>
          <w:i/>
          <w:iCs/>
        </w:rPr>
        <w:t>b</w:t>
      </w:r>
      <w:r w:rsidR="00052A46">
        <w:t xml:space="preserve"> = -2.72), </w:t>
      </w:r>
      <w:r w:rsidRPr="00052A46">
        <w:t>Irritability</w:t>
      </w:r>
      <w:r>
        <w:t xml:space="preserve"> (</w:t>
      </w:r>
      <w:r>
        <w:rPr>
          <w:i/>
          <w:iCs/>
        </w:rPr>
        <w:t>b</w:t>
      </w:r>
      <w:r>
        <w:t xml:space="preserve"> = 1.42), </w:t>
      </w:r>
      <w:r w:rsidR="00123D46">
        <w:t xml:space="preserve">and </w:t>
      </w:r>
      <w:r>
        <w:t>Anxiety (</w:t>
      </w:r>
      <w:r>
        <w:rPr>
          <w:i/>
          <w:iCs/>
        </w:rPr>
        <w:t>b</w:t>
      </w:r>
      <w:r>
        <w:t xml:space="preserve"> = 1.34). </w:t>
      </w:r>
      <w:r w:rsidR="005C587B">
        <w:t>(</w:t>
      </w:r>
      <w:r w:rsidR="00163D95">
        <w:t>Only</w:t>
      </w:r>
      <w:r w:rsidR="005C587B">
        <w:t xml:space="preserve"> the last of these associations was hypothesized). </w:t>
      </w:r>
      <w:r w:rsidR="00011C7B">
        <w:t>In addition,</w:t>
      </w:r>
      <w:r>
        <w:t xml:space="preserve"> adolescent girls with larger BMI percentiles also reported higher </w:t>
      </w:r>
      <w:r w:rsidRPr="00466BF6">
        <w:t>Easy-Goingness (</w:t>
      </w:r>
      <w:r w:rsidRPr="00466BF6">
        <w:rPr>
          <w:i/>
          <w:iCs/>
        </w:rPr>
        <w:t>b</w:t>
      </w:r>
      <w:r w:rsidRPr="00466BF6">
        <w:t xml:space="preserve"> = 1.57</w:t>
      </w:r>
      <w:r>
        <w:t xml:space="preserve">), </w:t>
      </w:r>
      <w:r w:rsidR="004E1198">
        <w:t>which</w:t>
      </w:r>
      <w:r w:rsidR="00011C7B">
        <w:t xml:space="preserve"> may reflect a lack of physical activity</w:t>
      </w:r>
      <w:r>
        <w:t>.</w:t>
      </w:r>
      <w:r w:rsidR="00052A46">
        <w:t xml:space="preserve"> Similarly, there was a small association between </w:t>
      </w:r>
      <w:commentRangeStart w:id="90"/>
      <w:r w:rsidR="00052A46">
        <w:t xml:space="preserve">Extraversion </w:t>
      </w:r>
      <w:commentRangeEnd w:id="90"/>
      <w:r w:rsidR="00D17FBA">
        <w:rPr>
          <w:rStyle w:val="CommentReference"/>
          <w:rFonts w:asciiTheme="minorHAnsi" w:hAnsiTheme="minorHAnsi"/>
        </w:rPr>
        <w:commentReference w:id="90"/>
      </w:r>
      <w:r w:rsidR="00052A46">
        <w:t>and lower BMI percentile (</w:t>
      </w:r>
      <w:r w:rsidR="00052A46" w:rsidRPr="00052A46">
        <w:rPr>
          <w:i/>
          <w:iCs/>
        </w:rPr>
        <w:t>b</w:t>
      </w:r>
      <w:r w:rsidR="00052A46">
        <w:t xml:space="preserve"> = -1.04), corresponding with associations of BMI percentile to Sociability (</w:t>
      </w:r>
      <w:r w:rsidR="00052A46">
        <w:rPr>
          <w:i/>
          <w:iCs/>
        </w:rPr>
        <w:t>b</w:t>
      </w:r>
      <w:r w:rsidR="00052A46">
        <w:t xml:space="preserve"> = -1.21), although girls with larger BMIs </w:t>
      </w:r>
      <w:r w:rsidR="004E1198">
        <w:t xml:space="preserve">also </w:t>
      </w:r>
      <w:r w:rsidR="00052A46">
        <w:t xml:space="preserve">tended to score higher on </w:t>
      </w:r>
      <w:r w:rsidRPr="00466BF6">
        <w:t>Humor (</w:t>
      </w:r>
      <w:r w:rsidRPr="00466BF6">
        <w:rPr>
          <w:i/>
          <w:iCs/>
        </w:rPr>
        <w:t>b</w:t>
      </w:r>
      <w:r w:rsidRPr="00466BF6">
        <w:t xml:space="preserve"> = 1.03)</w:t>
      </w:r>
      <w:r w:rsidR="00052A46">
        <w:t xml:space="preserve">. </w:t>
      </w:r>
      <w:r w:rsidR="005C587B">
        <w:t xml:space="preserve">As hypothesized, </w:t>
      </w:r>
      <w:ins w:id="91" w:author="David Condon" w:date="2021-10-04T18:11:00Z">
        <w:r w:rsidR="00D17FBA">
          <w:t>C</w:t>
        </w:r>
      </w:ins>
      <w:del w:id="92" w:author="David Condon" w:date="2021-10-04T18:11:00Z">
        <w:r w:rsidR="005C587B" w:rsidDel="00D17FBA">
          <w:delText>c</w:delText>
        </w:r>
      </w:del>
      <w:r w:rsidR="00052A46">
        <w:t>onscientiousness was associated with lower BMI (</w:t>
      </w:r>
      <w:r w:rsidR="00052A46">
        <w:rPr>
          <w:i/>
          <w:iCs/>
        </w:rPr>
        <w:t>b</w:t>
      </w:r>
      <w:r w:rsidR="00052A46">
        <w:t xml:space="preserve"> = -1.35), evidenced by the relationship between BMI percentile and Industry (</w:t>
      </w:r>
      <w:r w:rsidR="00052A46">
        <w:rPr>
          <w:i/>
          <w:iCs/>
        </w:rPr>
        <w:t xml:space="preserve">b = </w:t>
      </w:r>
      <w:r w:rsidR="00052A46">
        <w:t>-0.81), Order (</w:t>
      </w:r>
      <w:r w:rsidR="00052A46" w:rsidRPr="00052A46">
        <w:rPr>
          <w:i/>
          <w:iCs/>
        </w:rPr>
        <w:t>b =</w:t>
      </w:r>
      <w:r w:rsidR="00052A46">
        <w:rPr>
          <w:i/>
          <w:iCs/>
        </w:rPr>
        <w:t xml:space="preserve"> </w:t>
      </w:r>
      <w:r w:rsidR="00052A46">
        <w:t>-2.2</w:t>
      </w:r>
      <w:r w:rsidR="00175A09">
        <w:t>6</w:t>
      </w:r>
      <w:r w:rsidR="00052A46">
        <w:t>), and Self-Control (</w:t>
      </w:r>
      <w:r w:rsidR="00052A46" w:rsidRPr="00052A46">
        <w:rPr>
          <w:i/>
          <w:iCs/>
        </w:rPr>
        <w:t>b =</w:t>
      </w:r>
      <w:r w:rsidR="00052A46">
        <w:t xml:space="preserve"> -2.</w:t>
      </w:r>
      <w:r w:rsidR="00175A09">
        <w:t>79)</w:t>
      </w:r>
      <w:r w:rsidR="00052A46">
        <w:t>.  and lower on Introspection (</w:t>
      </w:r>
      <w:r w:rsidR="00052A46">
        <w:rPr>
          <w:i/>
          <w:iCs/>
        </w:rPr>
        <w:t>b</w:t>
      </w:r>
      <w:r w:rsidR="00052A46">
        <w:t xml:space="preserve"> = -1.05). </w:t>
      </w:r>
      <w:r w:rsidR="00291559">
        <w:t xml:space="preserve">Finally, cognitive </w:t>
      </w:r>
      <w:r w:rsidR="0043377A" w:rsidRPr="0043377A">
        <w:t xml:space="preserve">functioning </w:t>
      </w:r>
      <w:r w:rsidR="00291559">
        <w:t>was negatively associated with BMI percentile (</w:t>
      </w:r>
      <w:r w:rsidR="00291559">
        <w:rPr>
          <w:i/>
          <w:iCs/>
        </w:rPr>
        <w:t>b</w:t>
      </w:r>
      <w:r w:rsidR="00291559">
        <w:t xml:space="preserve"> = -1.32)</w:t>
      </w:r>
      <w:r w:rsidR="005C587B">
        <w:t>, as hypothesized</w:t>
      </w:r>
      <w:r w:rsidR="00291559">
        <w:t xml:space="preserve">. </w:t>
      </w:r>
    </w:p>
    <w:p w14:paraId="167BF29B" w14:textId="4DDDC8EF" w:rsidR="005C587B" w:rsidRPr="00291559" w:rsidRDefault="00291559">
      <w:pPr>
        <w:pStyle w:val="BodyText"/>
      </w:pPr>
      <w:r>
        <w:t>There were no significant associations between BMI percentile and the Big Five traits among adolescent boys. Among the narrow traits, only Self Control was negatively associated with BMI (</w:t>
      </w:r>
      <w:r>
        <w:rPr>
          <w:i/>
          <w:iCs/>
        </w:rPr>
        <w:t>b</w:t>
      </w:r>
      <w:r>
        <w:t xml:space="preserve"> = -1.94), </w:t>
      </w:r>
      <w:r w:rsidR="004E1198">
        <w:t>like</w:t>
      </w:r>
      <w:r>
        <w:t xml:space="preserve"> among adolescent girls. In addition, boys with larger BMI</w:t>
      </w:r>
      <w:r w:rsidR="007B7844">
        <w:t>s</w:t>
      </w:r>
      <w:r>
        <w:t xml:space="preserve"> tended to score higher on Conservatism (</w:t>
      </w:r>
      <w:r>
        <w:rPr>
          <w:i/>
          <w:iCs/>
        </w:rPr>
        <w:t>b</w:t>
      </w:r>
      <w:r>
        <w:t xml:space="preserve"> = 1.32), which was the opposite of the relationship among adolescent girls (</w:t>
      </w:r>
      <w:r>
        <w:rPr>
          <w:i/>
          <w:iCs/>
        </w:rPr>
        <w:t>b</w:t>
      </w:r>
      <w:r>
        <w:t xml:space="preserve"> = -0.94). Again, cognitive </w:t>
      </w:r>
      <w:r w:rsidR="0043377A" w:rsidRPr="0043377A">
        <w:t xml:space="preserve">functioning </w:t>
      </w:r>
      <w:r>
        <w:t>was negatively associated with BMI percentile (</w:t>
      </w:r>
      <w:r>
        <w:rPr>
          <w:i/>
          <w:iCs/>
        </w:rPr>
        <w:t>b</w:t>
      </w:r>
      <w:r>
        <w:t xml:space="preserve"> = </w:t>
      </w:r>
      <w:r>
        <w:lastRenderedPageBreak/>
        <w:t xml:space="preserve">-1.84). </w:t>
      </w:r>
      <w:r w:rsidR="005C587B">
        <w:t>Contrary to our hypotheses, the following traits were unassociated with BMI across gender: Impulsivity, Intellect, Adaptability, and Emotional Stability.</w:t>
      </w:r>
    </w:p>
    <w:p w14:paraId="04293451" w14:textId="569A83D4" w:rsidR="008940AD" w:rsidRPr="008940AD" w:rsidRDefault="008940AD" w:rsidP="008B259A">
      <w:pPr>
        <w:pStyle w:val="FirstParagraph"/>
        <w:ind w:firstLine="0"/>
        <w:rPr>
          <w:b/>
          <w:bCs/>
        </w:rPr>
      </w:pPr>
      <w:bookmarkStart w:id="93" w:name="does-the-relationship-of-personaity-to-b"/>
      <w:r w:rsidRPr="008940AD">
        <w:rPr>
          <w:b/>
          <w:bCs/>
        </w:rPr>
        <w:t xml:space="preserve">Does the relationship of </w:t>
      </w:r>
      <w:r w:rsidRPr="002F53BD">
        <w:rPr>
          <w:b/>
          <w:bCs/>
        </w:rPr>
        <w:t>personality</w:t>
      </w:r>
      <w:r w:rsidRPr="008940AD">
        <w:rPr>
          <w:b/>
          <w:bCs/>
        </w:rPr>
        <w:t xml:space="preserve"> to BMI depend on SES?</w:t>
      </w:r>
      <w:bookmarkEnd w:id="93"/>
    </w:p>
    <w:p w14:paraId="773FA449" w14:textId="66CA3C7D" w:rsidR="00E83CEE" w:rsidRPr="002F53BD" w:rsidRDefault="00565EA3" w:rsidP="008B259A">
      <w:pPr>
        <w:pStyle w:val="FirstParagraph"/>
      </w:pPr>
      <w:r w:rsidRPr="002F53BD">
        <w:t xml:space="preserve">By adding an interaction term to each of our 33 models, we test the degree to which the relationship of personality to BMI category changes as a function of parental SES. As depicted in </w:t>
      </w:r>
      <w:r w:rsidR="00291559" w:rsidRPr="002F53BD">
        <w:t>Table 2,</w:t>
      </w:r>
      <w:r w:rsidRPr="002F53BD">
        <w:t xml:space="preserve"> the overwhelming finding was that the interaction terms were mainly non-significant</w:t>
      </w:r>
      <w:r w:rsidR="005C587B">
        <w:t xml:space="preserve">, including the hypothesized SES-Cognitive </w:t>
      </w:r>
      <w:r w:rsidR="0043377A">
        <w:t>F</w:t>
      </w:r>
      <w:r w:rsidR="0043377A" w:rsidRPr="0043377A">
        <w:t xml:space="preserve">unctioning </w:t>
      </w:r>
      <w:r w:rsidR="005C587B">
        <w:t>interaction</w:t>
      </w:r>
      <w:r w:rsidRPr="002F53BD">
        <w:t xml:space="preserve">. </w:t>
      </w:r>
      <w:r w:rsidR="002F53BD">
        <w:t>Given the number of models tested, it is likely than many</w:t>
      </w:r>
      <w:r w:rsidR="005C587B">
        <w:t xml:space="preserve"> statistically significant effects</w:t>
      </w:r>
      <w:r w:rsidR="002F53BD">
        <w:t xml:space="preserve"> are due to sampling variability, rather than representing robust findings. </w:t>
      </w:r>
      <w:r w:rsidR="005C587B">
        <w:t>In other words, when the null hypothesis is true, we expect to see statistically significant coefficients a small proportion (~5%) of the time</w:t>
      </w:r>
      <w:r w:rsidR="00D725B4">
        <w:t xml:space="preserve"> due to random variability</w:t>
      </w:r>
      <w:r w:rsidR="005C587B">
        <w:t xml:space="preserve">; we have no reason to believe the significant effects found herein </w:t>
      </w:r>
      <w:r w:rsidR="00D725B4">
        <w:t xml:space="preserve">are due to anything other than this random chance. </w:t>
      </w:r>
      <w:r w:rsidR="002F53BD">
        <w:t xml:space="preserve">However, we note that among both adolescent boys and girls, SES was a significant moderator of the Conservatism-BMI relationship. </w:t>
      </w:r>
      <w:r w:rsidR="00685973">
        <w:t xml:space="preserve">We depict these relationships in Figure </w:t>
      </w:r>
      <w:r w:rsidR="00D0444F">
        <w:t>4</w:t>
      </w:r>
      <w:r w:rsidR="00685973">
        <w:t xml:space="preserve">, which suggests that conservatism is most strongly and positively associated with BMI percentile for adolescent boys when SES is high. This finding is in line with the hypothesis that high levels of SES accentuate personality-outcomes associations. However, Conservatism is most strongly associated with BMI among adolescent girls when SES is low (and the direction of the association is negative), which </w:t>
      </w:r>
      <w:r w:rsidR="00715863">
        <w:t xml:space="preserve">runs counter to this hypothesis. Overall, given the limited number of significant interactions, we conclude that there is little support to suggest that personality-BMI associations are stronger or weaker for different levels of SES. </w:t>
      </w:r>
    </w:p>
    <w:p w14:paraId="5AC2C56D" w14:textId="77777777" w:rsidR="00C60A44" w:rsidRDefault="00C60A44" w:rsidP="008B259A">
      <w:pPr>
        <w:pStyle w:val="FirstParagraph"/>
        <w:ind w:firstLine="0"/>
        <w:rPr>
          <w:b/>
          <w:bCs/>
          <w:i/>
        </w:rPr>
      </w:pPr>
      <w:bookmarkStart w:id="94" w:name="sensitivity-analysis"/>
    </w:p>
    <w:p w14:paraId="6ACD4DFC" w14:textId="0C18C392" w:rsidR="008940AD" w:rsidRPr="003D6D95" w:rsidRDefault="008940AD" w:rsidP="008B259A">
      <w:pPr>
        <w:pStyle w:val="FirstParagraph"/>
        <w:ind w:firstLine="0"/>
        <w:rPr>
          <w:b/>
          <w:bCs/>
        </w:rPr>
      </w:pPr>
      <w:bookmarkStart w:id="95" w:name="how-does-personality-contribute-to-the-a"/>
      <w:bookmarkEnd w:id="94"/>
      <w:r w:rsidRPr="003D6D95">
        <w:rPr>
          <w:b/>
          <w:bCs/>
        </w:rPr>
        <w:t>How does personality contribute to the accuracy of BMI prediction models?</w:t>
      </w:r>
      <w:bookmarkEnd w:id="95"/>
    </w:p>
    <w:p w14:paraId="7D56C266" w14:textId="55BA2920" w:rsidR="00E83CEE" w:rsidRPr="00AE2D8B" w:rsidRDefault="00C113B7" w:rsidP="008B259A">
      <w:pPr>
        <w:pStyle w:val="FirstParagraph"/>
      </w:pPr>
      <w:r>
        <w:lastRenderedPageBreak/>
        <w:t xml:space="preserve">These exploratory analyses make use of lasso regression models </w:t>
      </w:r>
      <w:r>
        <w:fldChar w:fldCharType="begin"/>
      </w:r>
      <w:r w:rsidR="00D62AD1">
        <w:instrText xml:space="preserve"> ADDIN ZOTERO_ITEM CSL_CITATION {"citationID":"FCnd8WyE","properties":{"formattedCitation":"(88)","plainCitation":"(88)","noteIndex":0},"citationItems":[{"id":3207,"uris":["http://zotero.org/groups/2889699/items/4SGBAYKZ"],"uri":["http://zotero.org/groups/2889699/items/4SGBAYKZ"],"itemData":{"id":3207,"type":"article-journal","container-title":"Journal of the Royal Statistical Society: Series B (Methodological)","issue":"1","note":"Citation Key: tibshirani1996regression\npublisher: Wiley Online Library","page":"267–288","title":"Regression shrinkage and selection via the lasso","volume":"58","author":[{"family":"Tibshirani","given":"Robert"}],"issued":{"date-parts":[["1996"]]}}}],"schema":"https://github.com/citation-style-language/schema/raw/master/csl-citation.json"} </w:instrText>
      </w:r>
      <w:r>
        <w:fldChar w:fldCharType="separate"/>
      </w:r>
      <w:r w:rsidR="00D62AD1">
        <w:rPr>
          <w:rFonts w:cs="Times New Roman"/>
        </w:rPr>
        <w:t>(88)</w:t>
      </w:r>
      <w:r>
        <w:fldChar w:fldCharType="end"/>
      </w:r>
      <w:r>
        <w:t xml:space="preserve"> and a hold-out sample to evaluate the contributions of individual difference measures above and beyond SES. These results can be seen in Table 3. Among adolescent </w:t>
      </w:r>
      <w:r w:rsidR="00AE2D8B">
        <w:t>boys</w:t>
      </w:r>
      <w:r>
        <w:t xml:space="preserve">, SES accounted for approximately </w:t>
      </w:r>
      <w:r w:rsidR="00AE2D8B">
        <w:t>2.0</w:t>
      </w:r>
      <w:r>
        <w:t xml:space="preserve">% of the variability </w:t>
      </w:r>
      <w:r w:rsidR="00FB4108">
        <w:t>(</w:t>
      </w:r>
      <w:r w:rsidR="00FB4108" w:rsidRPr="00FB4108">
        <w:rPr>
          <w:i/>
          <w:iCs/>
        </w:rPr>
        <w:t>RMSE</w:t>
      </w:r>
      <w:r w:rsidR="00FB4108">
        <w:t xml:space="preserve"> = 30.09) </w:t>
      </w:r>
      <w:r>
        <w:t xml:space="preserve">in BMI percentile. This was only </w:t>
      </w:r>
      <w:r w:rsidR="00D62AD1">
        <w:t>slight</w:t>
      </w:r>
      <w:r>
        <w:t xml:space="preserve"> improved by the inclusion of cognitive </w:t>
      </w:r>
      <w:r w:rsidR="0043377A" w:rsidRPr="0043377A">
        <w:t xml:space="preserve">functioning </w:t>
      </w:r>
      <w:r>
        <w:t>(</w:t>
      </w:r>
      <w:r w:rsidR="00AE2D8B">
        <w:t>2.4</w:t>
      </w:r>
      <w:r>
        <w:t>%</w:t>
      </w:r>
      <w:r w:rsidR="00FB4108">
        <w:t xml:space="preserve">; </w:t>
      </w:r>
      <w:r w:rsidR="00FB4108">
        <w:rPr>
          <w:i/>
          <w:iCs/>
        </w:rPr>
        <w:t>RMSE</w:t>
      </w:r>
      <w:r w:rsidR="00FB4108">
        <w:t xml:space="preserve"> = 30.02</w:t>
      </w:r>
      <w:r>
        <w:t>) and Big Five traits (</w:t>
      </w:r>
      <w:r w:rsidR="00AE2D8B">
        <w:t>2</w:t>
      </w:r>
      <w:r>
        <w:t>.0%</w:t>
      </w:r>
      <w:r w:rsidR="00FB4108" w:rsidRPr="00FB4108">
        <w:t xml:space="preserve">; </w:t>
      </w:r>
      <w:r w:rsidR="00FB4108" w:rsidRPr="00FB4108">
        <w:rPr>
          <w:i/>
          <w:iCs/>
        </w:rPr>
        <w:t>RMSE</w:t>
      </w:r>
      <w:r w:rsidR="00FB4108" w:rsidRPr="00FB4108">
        <w:t xml:space="preserve"> = 30.</w:t>
      </w:r>
      <w:r w:rsidR="00FB4108">
        <w:t>11</w:t>
      </w:r>
      <w:r>
        <w:t xml:space="preserve">). However, inclusion of the Narrow 27 traits improved prediction to </w:t>
      </w:r>
      <w:r w:rsidR="00AE2D8B">
        <w:t>5.2</w:t>
      </w:r>
      <w:r>
        <w:t>%</w:t>
      </w:r>
      <w:r w:rsidR="00FB4108">
        <w:t xml:space="preserve"> (</w:t>
      </w:r>
      <w:r w:rsidR="00FB4108" w:rsidRPr="00FB4108">
        <w:rPr>
          <w:i/>
          <w:iCs/>
        </w:rPr>
        <w:t>RMSE</w:t>
      </w:r>
      <w:r w:rsidR="00FB4108" w:rsidRPr="00FB4108">
        <w:t xml:space="preserve"> = </w:t>
      </w:r>
      <w:r w:rsidR="00FB4108">
        <w:t>29.76)</w:t>
      </w:r>
      <w:r>
        <w:t>,</w:t>
      </w:r>
      <w:r w:rsidR="00AE2D8B">
        <w:t xml:space="preserve"> more than doubling the out-of-sample prediction.  Similar results were found for adolescent girls, with the exception that SES was slightly more </w:t>
      </w:r>
      <w:r w:rsidR="00FB4108">
        <w:t>strongly</w:t>
      </w:r>
      <w:r w:rsidR="00AE2D8B">
        <w:t xml:space="preserve"> associated with BMI percentile to begin </w:t>
      </w:r>
      <w:r w:rsidR="00002D9D">
        <w:t>with,</w:t>
      </w:r>
      <w:r w:rsidR="00AE2D8B">
        <w:t xml:space="preserve"> and the Narrow 27 provided a more modest increase</w:t>
      </w:r>
      <w:r w:rsidR="00062599">
        <w:t xml:space="preserve"> to the R</w:t>
      </w:r>
      <w:r w:rsidR="00062599">
        <w:rPr>
          <w:vertAlign w:val="superscript"/>
        </w:rPr>
        <w:t>2</w:t>
      </w:r>
      <w:r w:rsidR="00062599">
        <w:t xml:space="preserve"> value – a </w:t>
      </w:r>
      <w:r w:rsidR="00AE2D8B">
        <w:t>22%</w:t>
      </w:r>
      <w:r w:rsidR="00062599">
        <w:t xml:space="preserve"> change from .031 to .038</w:t>
      </w:r>
      <w:r w:rsidR="00AE2D8B">
        <w:t>.</w:t>
      </w:r>
    </w:p>
    <w:p w14:paraId="12FD99B8" w14:textId="3C64DAA6" w:rsidR="00E83CEE" w:rsidRDefault="00565EA3" w:rsidP="008B259A">
      <w:pPr>
        <w:pStyle w:val="Heading1"/>
        <w:contextualSpacing/>
      </w:pPr>
      <w:bookmarkStart w:id="96" w:name="discussion"/>
      <w:r>
        <w:t>Discussion</w:t>
      </w:r>
      <w:bookmarkEnd w:id="96"/>
    </w:p>
    <w:p w14:paraId="1750B8B9" w14:textId="067726EB" w:rsidR="0074255A" w:rsidRDefault="0074255A" w:rsidP="0074255A">
      <w:pPr>
        <w:pStyle w:val="BodyText"/>
      </w:pPr>
      <w:r w:rsidRPr="0074255A">
        <w:t xml:space="preserve">The current study examines the relative independent associations of individual differences (cognitive </w:t>
      </w:r>
      <w:r w:rsidR="0043377A" w:rsidRPr="0043377A">
        <w:t xml:space="preserve">functioning </w:t>
      </w:r>
      <w:r w:rsidRPr="0074255A">
        <w:t>and personality traits) and socioeconomic status to adolescent BMI.</w:t>
      </w:r>
      <w:r>
        <w:t xml:space="preserve"> </w:t>
      </w:r>
      <w:r w:rsidRPr="0074255A">
        <w:t xml:space="preserve">We found large and consistent associations between parental SES and BMI, as well </w:t>
      </w:r>
      <w:ins w:id="97" w:author="David Condon" w:date="2021-10-04T18:14:00Z">
        <w:r w:rsidR="00D17FBA">
          <w:t xml:space="preserve">as </w:t>
        </w:r>
      </w:ins>
      <w:r w:rsidRPr="0074255A">
        <w:t xml:space="preserve">notable associations between traits and BMI, especially for adolescent girls. There was little evidence that SES moderated the association of </w:t>
      </w:r>
      <w:r w:rsidR="004E1198">
        <w:t>personality</w:t>
      </w:r>
      <w:r w:rsidRPr="0074255A">
        <w:t xml:space="preserve"> and BMI. </w:t>
      </w:r>
      <w:r w:rsidR="004E1198">
        <w:t>Personality</w:t>
      </w:r>
      <w:r w:rsidRPr="0074255A">
        <w:t xml:space="preserve"> and SES independently contribute to the statistical prediction of BMI, although the relative contributions of these sets of variables differed for adolescent boys and girls.</w:t>
      </w:r>
    </w:p>
    <w:p w14:paraId="7BD32F02" w14:textId="627525FD" w:rsidR="002569F9" w:rsidRDefault="002569F9" w:rsidP="002569F9">
      <w:pPr>
        <w:pStyle w:val="BodyText"/>
      </w:pPr>
      <w:r>
        <w:t xml:space="preserve">These findings are consistent with prior work documenting the inverse relationship between SES and BMI </w:t>
      </w:r>
      <w:r w:rsidRPr="002569F9">
        <w:fldChar w:fldCharType="begin"/>
      </w:r>
      <w:r w:rsidR="001A652F">
        <w:instrText xml:space="preserve"> ADDIN ZOTERO_ITEM CSL_CITATION {"citationID":"OhRM2tI3","properties":{"formattedCitation":"(29\\uc0\\u8211{}32)","plainCitation":"(29–32)","noteIndex":0},"citationItems":[{"id":2747,"uris":["http://zotero.org/groups/2889699/items/RSIWRQEW"],"uri":["http://zotero.org/groups/2889699/items/RSIWRQEW"],"itemData":{"id":2747,"type":"article-journal","container-title":"International Journal of Obesity","issue":"5","note":"publisher: Nature Publishing Group","page":"456","title":"Sociodemographic distribution of measures of body fatness among children and adolescents in New South Wales, Australia","volume":"23","author":[{"family":"Booth","given":"ML"},{"family":"Macaskill","given":"P"},{"family":"Lazarus","given":"R"},{"family":"Baur","given":"LA"}],"issued":{"date-parts":[["1999"]]}},"label":"page"},{"id":2748,"uris":["http://zotero.org/groups/2889699/items/YZGI6QED"],"uri":["http://zotero.org/groups/2889699/items/YZGI6QED"],"itemData":{"id":2748,"type":"article-journal","container-title":"Women &amp; Health","issue":"1","note":"publisher: Taylor &amp; Francis","page":"57–78","title":"Obesity in low-income rural women: qualitative insights about physical activity and eating patterns","volume":"44","author":[{"family":"Bove","given":"Caron F"},{"family":"Olson","given":"Christine M"}],"issued":{"date-parts":[["2006"]]}},"label":"page"},{"id":2749,"uris":["http://zotero.org/groups/2889699/items/KSKW2BL7"],"uri":["http://zotero.org/groups/2889699/items/KSKW2BL7"],"itemData":{"id":2749,"type":"article-journal","container-title":"American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L"}],"issued":{"date-parts":[["2004"]]}},"label":"page"},{"id":2750,"uris":["http://zotero.org/groups/2889699/items/B7VLU664"],"uri":["http://zotero.org/groups/2889699/items/B7VLU664"],"itemData":{"id":2750,"type":"article-journal","container-title":"Public Health Nutrition","issue":"9","page":"927–938","title":"Obesity and related risk factors among low socio-economic status minority students in Chicago","volume":"10","author":[{"literal":"Wang"},{"literal":"Y"},{"family":"Liang","given":"L"},{"family":"Tussing","given":"C"},{"family":"Braunschweig","given":"C"},{"family":"B","given":"Caballero"},{"family":"Flay","given":"B"}],"issued":{"date-parts":[["2007"]]}},"label":"page"}],"schema":"https://github.com/citation-style-language/schema/raw/master/csl-citation.json"} </w:instrText>
      </w:r>
      <w:r w:rsidRPr="002569F9">
        <w:fldChar w:fldCharType="separate"/>
      </w:r>
      <w:r w:rsidR="001A652F" w:rsidRPr="001A652F">
        <w:rPr>
          <w:rFonts w:cs="Times New Roman"/>
        </w:rPr>
        <w:t>(29–32)</w:t>
      </w:r>
      <w:r w:rsidRPr="002569F9">
        <w:fldChar w:fldCharType="end"/>
      </w:r>
      <w:r>
        <w:t>.</w:t>
      </w:r>
      <w:r w:rsidRPr="002569F9">
        <w:t xml:space="preserve"> </w:t>
      </w:r>
      <w:r w:rsidR="00BB34F7">
        <w:t xml:space="preserve">We also replicate earlier work linking higher BMI </w:t>
      </w:r>
      <w:r w:rsidR="007B7844">
        <w:t xml:space="preserve">level </w:t>
      </w:r>
      <w:r w:rsidR="00BB34F7">
        <w:t xml:space="preserve">to lower levels of cognitive </w:t>
      </w:r>
      <w:r w:rsidR="0043377A" w:rsidRPr="0043377A">
        <w:t xml:space="preserve">functioning </w:t>
      </w:r>
      <w:r w:rsidR="00BB34F7" w:rsidRPr="00BB34F7">
        <w:fldChar w:fldCharType="begin"/>
      </w:r>
      <w:r w:rsidR="00D62AD1">
        <w:instrText xml:space="preserve"> ADDIN ZOTERO_ITEM CSL_CITATION {"citationID":"5o4gVTCr","properties":{"formattedCitation":"(51)","plainCitation":"(51)","noteIndex":0},"citationItems":[{"id":2735,"uris":["http://zotero.org/groups/2889699/items/PDPY7LZP"],"uri":["http://zotero.org/groups/2889699/items/PDPY7LZP"],"itemData":{"id":2735,"type":"article-journal","container-title":"International journal of obesity and related metabolic disorders: journal of the International Association for the Study of Obesity","issue":"5","page":"355–357","title":"A study of intelligence and personality in children with simple obesity.","volume":"19","author":[{"family":"Li","given":"Xaioming"}],"issued":{"date-parts":[["1995"]]}}}],"schema":"https://github.com/citation-style-language/schema/raw/master/csl-citation.json"} </w:instrText>
      </w:r>
      <w:r w:rsidR="00BB34F7" w:rsidRPr="00BB34F7">
        <w:fldChar w:fldCharType="separate"/>
      </w:r>
      <w:r w:rsidR="00D62AD1">
        <w:t>(51)</w:t>
      </w:r>
      <w:r w:rsidR="00BB34F7" w:rsidRPr="00BB34F7">
        <w:fldChar w:fldCharType="end"/>
      </w:r>
      <w:r w:rsidR="00BB34F7" w:rsidRPr="00BB34F7">
        <w:t>.</w:t>
      </w:r>
      <w:r w:rsidR="00BB34F7">
        <w:t xml:space="preserve"> Moreover, we demonstrate that higher levels of </w:t>
      </w:r>
      <w:ins w:id="98" w:author="David Condon" w:date="2021-10-04T18:15:00Z">
        <w:r w:rsidR="00D17FBA">
          <w:t>C</w:t>
        </w:r>
      </w:ins>
      <w:del w:id="99" w:author="David Condon" w:date="2021-10-04T18:15:00Z">
        <w:r w:rsidR="00BB34F7" w:rsidDel="00D17FBA">
          <w:delText>c</w:delText>
        </w:r>
      </w:del>
      <w:r w:rsidR="00BB34F7">
        <w:t>onscientiousness</w:t>
      </w:r>
      <w:r w:rsidR="00F328CE">
        <w:t xml:space="preserve"> and </w:t>
      </w:r>
      <w:ins w:id="100" w:author="David Condon" w:date="2021-10-04T18:15:00Z">
        <w:r w:rsidR="00D17FBA">
          <w:t>O</w:t>
        </w:r>
      </w:ins>
      <w:del w:id="101" w:author="David Condon" w:date="2021-10-04T18:15:00Z">
        <w:r w:rsidR="00F328CE" w:rsidDel="00D17FBA">
          <w:delText>o</w:delText>
        </w:r>
      </w:del>
      <w:r w:rsidR="00F328CE">
        <w:t xml:space="preserve">rder (adolescent girls), and </w:t>
      </w:r>
      <w:ins w:id="102" w:author="David Condon" w:date="2021-10-04T18:15:00Z">
        <w:r w:rsidR="00D17FBA">
          <w:t>S</w:t>
        </w:r>
      </w:ins>
      <w:del w:id="103" w:author="David Condon" w:date="2021-10-04T18:15:00Z">
        <w:r w:rsidR="00F328CE" w:rsidDel="00D17FBA">
          <w:delText>s</w:delText>
        </w:r>
      </w:del>
      <w:r w:rsidR="00F328CE">
        <w:t>elf-</w:t>
      </w:r>
      <w:ins w:id="104" w:author="David Condon" w:date="2021-10-04T18:15:00Z">
        <w:r w:rsidR="00D17FBA">
          <w:t>C</w:t>
        </w:r>
      </w:ins>
      <w:del w:id="105" w:author="David Condon" w:date="2021-10-04T18:15:00Z">
        <w:r w:rsidR="00F328CE" w:rsidDel="00D17FBA">
          <w:delText>c</w:delText>
        </w:r>
      </w:del>
      <w:r w:rsidR="00F328CE">
        <w:t xml:space="preserve">ontrol (all participants) </w:t>
      </w:r>
      <w:r w:rsidR="00BB34F7">
        <w:t xml:space="preserve">are associated with </w:t>
      </w:r>
      <w:r w:rsidR="007B7844">
        <w:t xml:space="preserve">a </w:t>
      </w:r>
      <w:r w:rsidR="00BB34F7">
        <w:t xml:space="preserve">lower BMI, which </w:t>
      </w:r>
      <w:r w:rsidR="00BB34F7">
        <w:lastRenderedPageBreak/>
        <w:t xml:space="preserve">is consistent with associations between </w:t>
      </w:r>
      <w:ins w:id="106" w:author="David Condon" w:date="2021-10-04T18:15:00Z">
        <w:r w:rsidR="00D17FBA">
          <w:t>C</w:t>
        </w:r>
      </w:ins>
      <w:del w:id="107" w:author="David Condon" w:date="2021-10-04T18:15:00Z">
        <w:r w:rsidR="00BB34F7" w:rsidDel="00D17FBA">
          <w:delText>c</w:delText>
        </w:r>
      </w:del>
      <w:r w:rsidR="00BB34F7">
        <w:t xml:space="preserve">onscientiousness and health behaviors such as dieting and physical activity </w:t>
      </w:r>
      <w:r w:rsidR="00BB34F7" w:rsidRPr="00BB34F7">
        <w:fldChar w:fldCharType="begin"/>
      </w:r>
      <w:r w:rsidR="00D62AD1">
        <w:instrText xml:space="preserve"> ADDIN ZOTERO_ITEM CSL_CITATION {"citationID":"hj8R7szJ","properties":{"formattedCitation":"(22, 42, 44, 45)","plainCitation":"(22, 42, 44, 45)","noteIndex":0},"citationItems":[{"id":2722,"uris":["http://zotero.org/groups/2889699/items/7JJNDM26"],"uri":["http://zotero.org/groups/2889699/items/7JJNDM26"],"itemData":{"id":2722,"type":"article-journal","container-title":"Psychological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W"}],"issued":{"date-parts":[["2004"]]}}},{"id":2726,"uris":["http://zotero.org/groups/2889699/items/652XZBQD"],"uri":["http://zotero.org/groups/2889699/items/652XZBQD"],"itemData":{"id":2726,"type":"article-journal","container-title":"Appetite","issue":"2","note":"publisher: Elsevier","page":"318–320","title":"The shaping role of hunger on self-reported external eating status","volume":"57","author":[{"family":"Evers","given":"Catharine"},{"family":"Stok","given":"F Marijn"},{"family":"Danner","given":"Unna N"},{"family":"Salmon","given":"Stefanie J"},{"family":"Ridder","given":"Denise TD","non-dropping-particle":"de"},{"family":"Adriaanse","given":"Marieke A"}],"issued":{"date-parts":[["2011"]]}}},{"id":2727,"uris":["http://zotero.org/groups/2889699/items/FBYNVN9F"],"uri":["http://zotero.org/groups/2889699/items/FBYNVN9F"],"itemData":{"id":2727,"type":"article-journal","container-title":"International Journal of Eating Disorders","issue":"2","note":"publisher: Wiley Online Library","page":"161–166","title":"Neuroticism and conscientiousness as predictors of emotional, external, and restrained eating behaviors","volume":"30","author":[{"family":"Heaven","given":"Patrick CL"},{"family":"Mulligan","given":"Kathryn"},{"family":"Merrilees","given":"Robyn"},{"family":"Woods","given":"Teneille"},{"family":"Fairooz","given":"Yasmeen"}],"issued":{"date-parts":[["2001"]]}}},{"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BB34F7" w:rsidRPr="00BB34F7">
        <w:fldChar w:fldCharType="separate"/>
      </w:r>
      <w:r w:rsidR="00D62AD1">
        <w:t>(22, 42, 44, 45)</w:t>
      </w:r>
      <w:r w:rsidR="00BB34F7" w:rsidRPr="00BB34F7">
        <w:fldChar w:fldCharType="end"/>
      </w:r>
      <w:r w:rsidR="00BB34F7">
        <w:t xml:space="preserve">. </w:t>
      </w:r>
    </w:p>
    <w:p w14:paraId="6C93ACA3" w14:textId="51B4CD56" w:rsidR="00BB34F7" w:rsidRDefault="00BB34F7" w:rsidP="00BB34F7">
      <w:pPr>
        <w:pStyle w:val="BodyText"/>
      </w:pPr>
      <w:r>
        <w:t xml:space="preserve">However, our work is also inconsistent with some prior research. For example, we find </w:t>
      </w:r>
      <w:ins w:id="108" w:author="David Condon" w:date="2021-10-04T18:15:00Z">
        <w:r w:rsidR="00D17FBA">
          <w:t>E</w:t>
        </w:r>
      </w:ins>
      <w:del w:id="109" w:author="David Condon" w:date="2021-10-04T18:15:00Z">
        <w:r w:rsidDel="00D17FBA">
          <w:delText>e</w:delText>
        </w:r>
      </w:del>
      <w:r>
        <w:t xml:space="preserve">xtraversion to be negatively associated </w:t>
      </w:r>
      <w:r w:rsidRPr="00BB34F7">
        <w:t>(in the case of adolescent girls)</w:t>
      </w:r>
      <w:r>
        <w:t xml:space="preserve"> or unassociated (adolescent boys) with BMI while others have found a positive relationship between BMI and extraversion </w:t>
      </w:r>
      <w:r w:rsidRPr="00BB34F7">
        <w:fldChar w:fldCharType="begin"/>
      </w:r>
      <w:r w:rsidR="00D62AD1">
        <w:instrText xml:space="preserve"> ADDIN ZOTERO_ITEM CSL_CITATION {"citationID":"Qng14wEH","properties":{"formattedCitation":"(46, 47)","plainCitation":"(46, 47)","noteIndex":0},"citationItems":[{"id":2728,"uris":["http://zotero.org/groups/2889699/items/GJK4M55V"],"uri":["http://zotero.org/groups/2889699/items/GJK4M55V"],"itemData":{"id":2728,"type":"article-journal","container-title":"Journal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2730,"uris":["http://zotero.org/groups/2889699/items/Y79RW2Q4"],"uri":["http://zotero.org/groups/2889699/items/Y79RW2Q4"],"itemData":{"id":2730,"type":"article-journal","container-title":"Journal of personality and social psychology","issue":"3","note":"publisher: American Psychological Association","page":"579","title":"Personality and obesity across the adult life span.","volume":"101","author":[{"family":"Sutin","given":"Angelina R"},{"family":"Ferrucci","given":"Luigi"},{"family":"Zonderman","given":"Alan B"},{"family":"Terracciano","given":"Antonio"}],"issued":{"date-parts":[["2011"]]}}}],"schema":"https://github.com/citation-style-language/schema/raw/master/csl-citation.json"} </w:instrText>
      </w:r>
      <w:r w:rsidRPr="00BB34F7">
        <w:fldChar w:fldCharType="separate"/>
      </w:r>
      <w:r w:rsidR="00D62AD1">
        <w:t>(46, 47)</w:t>
      </w:r>
      <w:r w:rsidRPr="00BB34F7">
        <w:fldChar w:fldCharType="end"/>
      </w:r>
      <w:r w:rsidR="00F328CE">
        <w:t xml:space="preserve">, although </w:t>
      </w:r>
      <w:ins w:id="110" w:author="David Condon" w:date="2021-10-04T18:16:00Z">
        <w:r w:rsidR="00D17FBA">
          <w:t>H</w:t>
        </w:r>
      </w:ins>
      <w:del w:id="111" w:author="David Condon" w:date="2021-10-04T18:16:00Z">
        <w:r w:rsidR="00F328CE" w:rsidDel="00D17FBA">
          <w:delText>h</w:delText>
        </w:r>
      </w:del>
      <w:r w:rsidR="00F328CE">
        <w:t>umor in adolescent girls was positively associated with body mass.</w:t>
      </w:r>
      <w:r>
        <w:t xml:space="preserve"> This prior work used samples of adults, so this may reflect differential associations between traits and body size across the lifespan.</w:t>
      </w:r>
      <w:r w:rsidR="00E93843">
        <w:t xml:space="preserve"> Regarding </w:t>
      </w:r>
      <w:ins w:id="112" w:author="David Condon" w:date="2021-10-04T18:16:00Z">
        <w:r w:rsidR="00D17FBA">
          <w:t>N</w:t>
        </w:r>
      </w:ins>
      <w:del w:id="113" w:author="David Condon" w:date="2021-10-04T18:16:00Z">
        <w:r w:rsidR="00E93843" w:rsidDel="00D17FBA">
          <w:delText>n</w:delText>
        </w:r>
      </w:del>
      <w:r w:rsidR="00E93843">
        <w:t xml:space="preserve">euroticism, </w:t>
      </w:r>
      <w:r w:rsidR="00F328CE">
        <w:t xml:space="preserve">we found a relatively strong relationship between </w:t>
      </w:r>
      <w:r w:rsidR="007B7844">
        <w:t xml:space="preserve">a </w:t>
      </w:r>
      <w:r w:rsidR="00F328CE">
        <w:t xml:space="preserve">larger BMI and higher levels of </w:t>
      </w:r>
      <w:ins w:id="114" w:author="David Condon" w:date="2021-10-04T18:16:00Z">
        <w:r w:rsidR="00D17FBA">
          <w:t>N</w:t>
        </w:r>
      </w:ins>
      <w:del w:id="115" w:author="David Condon" w:date="2021-10-04T18:16:00Z">
        <w:r w:rsidR="00F328CE" w:rsidDel="00D17FBA">
          <w:delText>n</w:delText>
        </w:r>
      </w:del>
      <w:r w:rsidR="00F328CE">
        <w:t xml:space="preserve">euroticism, </w:t>
      </w:r>
      <w:ins w:id="116" w:author="David Condon" w:date="2021-10-04T18:16:00Z">
        <w:r w:rsidR="00D17FBA">
          <w:t>A</w:t>
        </w:r>
      </w:ins>
      <w:del w:id="117" w:author="David Condon" w:date="2021-10-04T18:16:00Z">
        <w:r w:rsidR="00F328CE" w:rsidDel="00D17FBA">
          <w:delText>a</w:delText>
        </w:r>
      </w:del>
      <w:r w:rsidR="00F328CE">
        <w:t xml:space="preserve">nxiety, and </w:t>
      </w:r>
      <w:ins w:id="118" w:author="David Condon" w:date="2021-10-04T18:16:00Z">
        <w:r w:rsidR="00D17FBA">
          <w:t>I</w:t>
        </w:r>
      </w:ins>
      <w:del w:id="119" w:author="David Condon" w:date="2021-10-04T18:16:00Z">
        <w:r w:rsidR="00F328CE" w:rsidDel="00D17FBA">
          <w:delText>i</w:delText>
        </w:r>
      </w:del>
      <w:r w:rsidR="00F328CE">
        <w:t xml:space="preserve">rritability among adolescent girls, consistent with research related to </w:t>
      </w:r>
      <w:r w:rsidR="00717833">
        <w:t>emotional eating</w:t>
      </w:r>
      <w:r w:rsidR="00F328CE">
        <w:t xml:space="preserve"> </w:t>
      </w:r>
      <w:r w:rsidRPr="00BB34F7">
        <w:fldChar w:fldCharType="begin"/>
      </w:r>
      <w:r w:rsidR="00D62AD1">
        <w:instrText xml:space="preserve"> ADDIN ZOTERO_ITEM CSL_CITATION {"citationID":"Uiwuwl7D","properties":{"formattedCitation":"(49)","plainCitation":"(49)","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Pr="00BB34F7">
        <w:fldChar w:fldCharType="separate"/>
      </w:r>
      <w:r w:rsidR="00D62AD1">
        <w:t>(49)</w:t>
      </w:r>
      <w:r w:rsidRPr="00BB34F7">
        <w:fldChar w:fldCharType="end"/>
      </w:r>
      <w:r w:rsidR="00F328CE">
        <w:t xml:space="preserve"> rather than being underweight </w:t>
      </w:r>
      <w:r w:rsidRPr="00BB34F7">
        <w:fldChar w:fldCharType="begin"/>
      </w:r>
      <w:r w:rsidR="00D62AD1">
        <w:instrText xml:space="preserve"> ADDIN ZOTERO_ITEM CSL_CITATION {"citationID":"nQ6L0hrV","properties":{"formattedCitation":"(22, 42, 46)","plainCitation":"(22, 42, 46)","noteIndex":0},"citationItems":[{"id":2722,"uris":["http://zotero.org/groups/2889699/items/7JJNDM26"],"uri":["http://zotero.org/groups/2889699/items/7JJNDM26"],"itemData":{"id":2722,"type":"article-journal","container-title":"Psychological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Pr="00BB34F7">
        <w:fldChar w:fldCharType="separate"/>
      </w:r>
      <w:r w:rsidR="00D62AD1">
        <w:t>(22, 42, 46)</w:t>
      </w:r>
      <w:r w:rsidRPr="00BB34F7">
        <w:fldChar w:fldCharType="end"/>
      </w:r>
      <w:r w:rsidR="00F328CE">
        <w:t xml:space="preserve">. Notably, </w:t>
      </w:r>
      <w:ins w:id="120" w:author="David Condon" w:date="2021-10-04T18:16:00Z">
        <w:r w:rsidR="00D17FBA">
          <w:t>N</w:t>
        </w:r>
      </w:ins>
      <w:del w:id="121" w:author="David Condon" w:date="2021-10-04T18:16:00Z">
        <w:r w:rsidR="00F328CE" w:rsidDel="00D17FBA">
          <w:delText>n</w:delText>
        </w:r>
      </w:del>
      <w:r w:rsidR="00F328CE">
        <w:t xml:space="preserve">euroticism and related narrow traits were unrelated to BMI among adolescent boys. </w:t>
      </w:r>
      <w:r w:rsidR="0065770D">
        <w:t xml:space="preserve">An important conclusion of our findings is that BMI is more strongly associated with narrow traits over broad ones; these specific traits provide a more nuanced view of BMI and </w:t>
      </w:r>
      <w:commentRangeStart w:id="122"/>
      <w:r w:rsidR="0065770D">
        <w:t xml:space="preserve">weight issues </w:t>
      </w:r>
      <w:commentRangeEnd w:id="122"/>
      <w:r w:rsidR="00D17FBA">
        <w:rPr>
          <w:rStyle w:val="CommentReference"/>
          <w:rFonts w:asciiTheme="minorHAnsi" w:hAnsiTheme="minorHAnsi"/>
        </w:rPr>
        <w:commentReference w:id="122"/>
      </w:r>
      <w:r w:rsidR="0065770D">
        <w:t xml:space="preserve">among adolescents. </w:t>
      </w:r>
      <w:r w:rsidR="006306FA">
        <w:t xml:space="preserve">For example, only some narrow traits (Well-Being, </w:t>
      </w:r>
      <w:r w:rsidR="00D62AD1">
        <w:t>Irritability</w:t>
      </w:r>
      <w:r w:rsidR="006306FA">
        <w:t>) were associated with BMI in girls, while others (</w:t>
      </w:r>
      <w:r w:rsidR="006306FA" w:rsidRPr="006306FA">
        <w:t>Adaptability</w:t>
      </w:r>
      <w:r w:rsidR="006306FA">
        <w:t>,</w:t>
      </w:r>
      <w:r w:rsidR="006306FA" w:rsidRPr="006306FA">
        <w:t xml:space="preserve"> Emotional Stability</w:t>
      </w:r>
      <w:r w:rsidR="006306FA">
        <w:t xml:space="preserve">) were not. </w:t>
      </w:r>
      <w:r w:rsidR="0065770D">
        <w:t xml:space="preserve">This </w:t>
      </w:r>
      <w:r w:rsidR="006306FA">
        <w:t xml:space="preserve">lends support to the notion that mixed findings </w:t>
      </w:r>
      <w:r w:rsidR="00D62AD1">
        <w:t>for broader traits may reflect different associations of BMI to narrow traits</w:t>
      </w:r>
      <w:r w:rsidR="0065770D">
        <w:t xml:space="preserve"> </w:t>
      </w:r>
      <w:r w:rsidR="0065770D">
        <w:fldChar w:fldCharType="begin"/>
      </w:r>
      <w:r w:rsidR="00D62AD1">
        <w:instrText xml:space="preserve"> ADDIN ZOTERO_ITEM CSL_CITATION {"citationID":"6RjxGaoE","properties":{"formattedCitation":"(50)","plainCitation":"(50)","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chema":"https://github.com/citation-style-language/schema/raw/master/csl-citation.json"} </w:instrText>
      </w:r>
      <w:r w:rsidR="0065770D">
        <w:fldChar w:fldCharType="separate"/>
      </w:r>
      <w:r w:rsidR="00D62AD1">
        <w:rPr>
          <w:noProof/>
        </w:rPr>
        <w:t>(50)</w:t>
      </w:r>
      <w:r w:rsidR="0065770D">
        <w:fldChar w:fldCharType="end"/>
      </w:r>
      <w:r w:rsidR="0065770D">
        <w:t>.</w:t>
      </w:r>
    </w:p>
    <w:p w14:paraId="4FACDDDB" w14:textId="1C3D5952" w:rsidR="004F7C66" w:rsidRPr="004F7C66" w:rsidRDefault="004F7C66" w:rsidP="004F7C66">
      <w:pPr>
        <w:pStyle w:val="BodyText"/>
      </w:pPr>
      <w:r>
        <w:t xml:space="preserve">In addition, we found no support for the hypothesis that </w:t>
      </w:r>
      <w:r w:rsidR="00D62AD1">
        <w:t>personality</w:t>
      </w:r>
      <w:r>
        <w:t xml:space="preserve"> had stronger relationships with BMI at different levels of SES. This effectively rules out the strong situation hypothesis </w:t>
      </w:r>
      <w:r w:rsidRPr="004F7C66">
        <w:fldChar w:fldCharType="begin"/>
      </w:r>
      <w:r w:rsidR="00D62AD1">
        <w:instrText xml:space="preserve"> ADDIN ZOTERO_ITEM CSL_CITATION {"citationID":"DMhqFlOa","properties":{"formattedCitation":"(78)","plainCitation":"(78)","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Pr="004F7C66">
        <w:fldChar w:fldCharType="separate"/>
      </w:r>
      <w:r w:rsidR="00D62AD1">
        <w:t>(78)</w:t>
      </w:r>
      <w:r w:rsidRPr="004F7C66">
        <w:fldChar w:fldCharType="end"/>
      </w:r>
      <w:r>
        <w:t xml:space="preserve"> and the possibility that personality expression has the strongest effect on BMI among those with sufficient resources </w:t>
      </w:r>
      <w:r w:rsidRPr="004F7C66">
        <w:fldChar w:fldCharType="begin"/>
      </w:r>
      <w:r w:rsidR="00D62AD1">
        <w:instrText xml:space="preserve"> ADDIN ZOTERO_ITEM CSL_CITATION {"citationID":"ZmceUJPK","properties":{"formattedCitation":"(81)","plainCitation":"(81)","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Pr="004F7C66">
        <w:fldChar w:fldCharType="separate"/>
      </w:r>
      <w:r w:rsidR="00D62AD1">
        <w:t>(81)</w:t>
      </w:r>
      <w:r w:rsidRPr="004F7C66">
        <w:fldChar w:fldCharType="end"/>
      </w:r>
      <w:r w:rsidRPr="004F7C66">
        <w:t xml:space="preserve">. </w:t>
      </w:r>
    </w:p>
    <w:p w14:paraId="06D0786A" w14:textId="4240BA02" w:rsidR="00B060E5" w:rsidRDefault="00A31D6E" w:rsidP="00BB34F7">
      <w:pPr>
        <w:pStyle w:val="BodyText"/>
      </w:pPr>
      <w:r>
        <w:t>Among our most important results were the findings that SES contributed three times as much to the out-of-sample prediction of BMI as individual differences among adolescent girls</w:t>
      </w:r>
      <w:r w:rsidR="00613607">
        <w:t xml:space="preserve">, </w:t>
      </w:r>
      <w:r w:rsidR="00613607">
        <w:lastRenderedPageBreak/>
        <w:t xml:space="preserve">even when </w:t>
      </w:r>
      <w:r w:rsidR="00717833">
        <w:t>many</w:t>
      </w:r>
      <w:r w:rsidR="00613607">
        <w:t xml:space="preserve"> narrow traits were used to assess individual differences. Inclusion of the Big Five did not </w:t>
      </w:r>
      <w:del w:id="123" w:author="David Condon" w:date="2021-10-04T18:17:00Z">
        <w:r w:rsidR="00613607" w:rsidDel="009446F1">
          <w:delText xml:space="preserve">explain </w:delText>
        </w:r>
      </w:del>
      <w:r w:rsidR="00613607">
        <w:t xml:space="preserve">increase the variance explained relative to SES. </w:t>
      </w:r>
      <w:r>
        <w:t>These findings suggest that environmental factors play a significant role in body size compared to individual differences in behavior. Importantly, all variables combined accounted for less than 5% of the variability in BMI, highlighting the limited impact of these variables broadly. This is no surprise, as BMI – much like all indicators of health – is highly multi-determined</w:t>
      </w:r>
      <w:r w:rsidR="00B060E5">
        <w:t xml:space="preserve"> </w:t>
      </w:r>
      <w:r w:rsidR="00822BD5">
        <w:fldChar w:fldCharType="begin"/>
      </w:r>
      <w:r w:rsidR="00D62AD1">
        <w:instrText xml:space="preserve"> ADDIN ZOTERO_ITEM CSL_CITATION {"citationID":"eL0F8ioW","properties":{"formattedCitation":"(89, 90)","plainCitation":"(89, 90)","noteIndex":0},"citationItems":[{"id":3213,"uris":["http://zotero.org/groups/2889699/items/DIQVIMTG"],"uri":["http://zotero.org/groups/2889699/items/DIQVIMTG"],"itemData":{"id":3213,"type":"chapter","container-title":"Nutrition in the prevention and treatment of disease","note":"Citation Key: seburg2017behavioral","page":"515–537","publisher":"Elsevier","title":"Behavioral risk factors for overweight and obesity: Diet and physical activity","author":[{"family":"Seburg","given":"Elisabeth M"},{"family":"Crane","given":"Melissa M"},{"family":"Sherwood","given":"Nancy E"}],"issued":{"date-parts":[["2017"]]}}},{"id":3214,"uris":["http://zotero.org/groups/2889699/items/SJESD7C2"],"uri":["http://zotero.org/groups/2889699/items/SJESD7C2"],"itemData":{"id":3214,"type":"article-journal","container-title":"Health psychology review","issue":"3","note":"Citation Key: smith2018developmental\npublisher: Taylor &amp; Francis","page":"271–293","title":"A developmental cascade perspective of paediatric obesity: a conceptual model and scoping review","volume":"12","author":[{"family":"Smith","given":"Justin D"},{"family":"Egan","given":"Kaitlyn N"},{"family":"Montaño","given":"Zorash"},{"family":"Dawson-McClure","given":"Spring"},{"family":"Jake-Schoffman","given":"Danielle E"},{"family":"Larson","given":"Madeline"},{"family":"St. George","given":"Sara M"}],"issued":{"date-parts":[["2018"]]}}}],"schema":"https://github.com/citation-style-language/schema/raw/master/csl-citation.json"} </w:instrText>
      </w:r>
      <w:r w:rsidR="00822BD5">
        <w:fldChar w:fldCharType="separate"/>
      </w:r>
      <w:r w:rsidR="00D62AD1">
        <w:rPr>
          <w:noProof/>
        </w:rPr>
        <w:t>(89, 90)</w:t>
      </w:r>
      <w:r w:rsidR="00822BD5">
        <w:fldChar w:fldCharType="end"/>
      </w:r>
      <w:r w:rsidR="00822BD5">
        <w:t>.</w:t>
      </w:r>
    </w:p>
    <w:p w14:paraId="40E520D5" w14:textId="28C51318" w:rsidR="00002D9D" w:rsidRDefault="00B060E5" w:rsidP="00B060E5">
      <w:pPr>
        <w:pStyle w:val="BodyText"/>
        <w:ind w:firstLine="0"/>
        <w:rPr>
          <w:b/>
          <w:bCs/>
        </w:rPr>
      </w:pPr>
      <w:r>
        <w:rPr>
          <w:b/>
          <w:bCs/>
        </w:rPr>
        <w:t>Limitations</w:t>
      </w:r>
    </w:p>
    <w:p w14:paraId="2B7A553B" w14:textId="2C9C0AA1" w:rsidR="00B060E5" w:rsidRPr="00B060E5" w:rsidRDefault="00B060E5" w:rsidP="00B060E5">
      <w:pPr>
        <w:pStyle w:val="BodyText"/>
        <w:ind w:firstLine="0"/>
      </w:pPr>
      <w:r>
        <w:tab/>
        <w:t xml:space="preserve">Like all models, those tested in this manuscript required simplifications. </w:t>
      </w:r>
      <w:r w:rsidR="00D33E47">
        <w:t xml:space="preserve">A primary concern is the use of BMI as a metric of health. BMI is notedly a poor indicator of body fat </w:t>
      </w:r>
      <w:r w:rsidR="00DD0532">
        <w:fldChar w:fldCharType="begin"/>
      </w:r>
      <w:r w:rsidR="00D62AD1">
        <w:instrText xml:space="preserve"> ADDIN ZOTERO_ITEM CSL_CITATION {"citationID":"CY9kOSw6","properties":{"formattedCitation":"(91, 92)","plainCitation":"(91, 92)","noteIndex":0},"citationItems":[{"id":3211,"uris":["http://zotero.org/groups/2889699/items/FTY34LHF"],"uri":["http://zotero.org/groups/2889699/items/FTY34LHF"],"itemData":{"id":3211,"type":"article-journal","container-title":"medRxiv","note":"Citation Key: agrawal2021association\npublisher: Cold Spring Harbor Laboratory Press","title":"Association of machine learning-derived measures of body fat distribution in &gt; 40,000 individuals with cardiometabolic diseases","author":[{"family":"Agrawal","given":"Saaket"},{"family":"Klarqvist","given":"Marcus DR"},{"family":"Diamant","given":"Nathaniel"},{"family":"Ellinor","given":"Patrick T"},{"family":"Mehta","given":"Nehal N"},{"family":"Philippakis","given":"Anthony"},{"family":"Ng","given":"Kenney"},{"family":"Batra","given":"Puneet"},{"family":"Khera","given":"Amit V"}],"issued":{"date-parts":[["2021"]]}}},{"id":3212,"uris":["http://zotero.org/groups/2889699/items/MIX5RF5X"],"uri":["http://zotero.org/groups/2889699/items/MIX5RF5X"],"itemData":{"id":3212,"type":"article-journal","container-title":"Journal of health economics","issue":"2","note":"Citation Key: burkhauser2008beyond\npublisher: Elsevier","page":"519–529","title":"Beyond BMI: the value of more accurate measures of fatness and obesity in social science research","volume":"27","author":[{"family":"Burkhauser","given":"Richard V"},{"family":"Cawley","given":"John"}],"issued":{"date-parts":[["2008"]]}}}],"schema":"https://github.com/citation-style-language/schema/raw/master/csl-citation.json"} </w:instrText>
      </w:r>
      <w:r w:rsidR="00DD0532">
        <w:fldChar w:fldCharType="separate"/>
      </w:r>
      <w:r w:rsidR="00D62AD1">
        <w:rPr>
          <w:noProof/>
        </w:rPr>
        <w:t>(91, 92)</w:t>
      </w:r>
      <w:r w:rsidR="00DD0532">
        <w:fldChar w:fldCharType="end"/>
      </w:r>
      <w:r w:rsidR="00D33E47">
        <w:t xml:space="preserve"> and the heterogeneity of health outcomes within BMI strata suggest that it</w:t>
      </w:r>
      <w:r w:rsidR="00DD0532">
        <w:t xml:space="preserve"> should not be used as a diagnostic tool for individuals </w:t>
      </w:r>
      <w:r w:rsidR="00DD0532">
        <w:fldChar w:fldCharType="begin"/>
      </w:r>
      <w:r w:rsidR="00D62AD1">
        <w:instrText xml:space="preserve"> ADDIN ZOTERO_ITEM CSL_CITATION {"citationID":"NR2VsXIY","properties":{"formattedCitation":"(93)","plainCitation":"(93)","noteIndex":0},"citationItems":[{"id":3208,"uris":["http://zotero.org/groups/2889699/items/747J6JP8"],"uri":["http://zotero.org/groups/2889699/items/747J6JP8"],"itemData":{"id":3208,"type":"article-journal","abstract":"The United States Equal Employment Opportunity Commission has proposed rules allowing employers to penalize employees up to 30% of health insurance costs if they fail to meet ‘health’ criteria, such as reaching a specified body mass index (BMI). Our objective was to examine cardiometabolic health misclassifications given standard BMI categories. Participants (N=40 420) were individuals aged 18+ in the nationally representative 2005–2012 National Health and Nutrition Examination Survey. Using the blood pressure, triglyceride, cholesterol, glucose, insulin resistance and C-reactive protein data, population frequencies/percentages of metabolically healthy versus unhealthy individuals were stratified by BMI. Nearly half of overweight individuals, 29% of obese individuals and even 16% of obesity type 2/3 individuals were metabolically healthy. Moreover, over 30% of normal weight individuals were cardiometabolically unhealthy. There was no significant race-by-BMI interaction, but there was a significant gender-by-BMI interaction, F(4,64)=3.812, P=0.008. Using BMI categories as the main indicator of health, an estimated 74 936 678 US adults are misclassified as cardiometabolically unhealthy or cardiometabolically healthy. Policymakers should consider the unintended consequences of relying solely on BMI, and researchers should seek to improve diagnostic tools related to weight and cardiometabolic health.","container-title":"International Journal of Obesity","DOI":"10.1038/ijo.2016.17","ISSN":"0307-0565","issue":"5","note":"Citation Key: 10.1038/ijo.2016.17\nPMID: 26841729\ntex.local-url: file://localhost/Users/sweston2/Documents/Papers%20Library/Tomiyama/Tomiyama-2016-Misclassification%20of%20cardiometabolic%20health%20when%20using%20body%20mass%20index%20categories%20in%20NHANES%202005–2012.pdf","page":"883–886","title":"Misclassification of cardiometabolic health when using body mass index categories in NHANES 2005–2012","volume":"40","author":[{"family":"Tomiyama","given":"A J"},{"family":"Hunger","given":"J M"},{"family":"Nguyen-Cuu","given":"J"},{"family":"Wells","given":"C"}],"issued":{"date-parts":[["2016"]]}}}],"schema":"https://github.com/citation-style-language/schema/raw/master/csl-citation.json"} </w:instrText>
      </w:r>
      <w:r w:rsidR="00DD0532">
        <w:fldChar w:fldCharType="separate"/>
      </w:r>
      <w:r w:rsidR="00D62AD1">
        <w:rPr>
          <w:noProof/>
        </w:rPr>
        <w:t>(93)</w:t>
      </w:r>
      <w:r w:rsidR="00DD0532">
        <w:fldChar w:fldCharType="end"/>
      </w:r>
      <w:r w:rsidR="00DD0532">
        <w:t>.</w:t>
      </w:r>
      <w:r w:rsidR="00D33E47">
        <w:t xml:space="preserve"> </w:t>
      </w:r>
      <w:r w:rsidR="00DD0532">
        <w:t xml:space="preserve">However, BMI does potentially play a useful role in the public health assessment of large groups or trends </w:t>
      </w:r>
      <w:r w:rsidR="00DD0532">
        <w:fldChar w:fldCharType="begin"/>
      </w:r>
      <w:r w:rsidR="00D62AD1">
        <w:instrText xml:space="preserve"> ADDIN ZOTERO_ITEM CSL_CITATION {"citationID":"DVwl1d8n","properties":{"formattedCitation":"(94)","plainCitation":"(94)","noteIndex":0},"citationItems":[{"id":3209,"uris":["http://zotero.org/groups/2889699/items/PS7KV2Z6"],"uri":["http://zotero.org/groups/2889699/items/PS7KV2Z6"],"itemData":{"id":3209,"type":"article-journal","abstract":"The body mass index (BMI) is the metric currently in use for defining anthropometric height&amp;sol;weight characteristics in adults and for classifying (categorizing) them into groups. The common interpretation is that it represents an index of an individual’s fatness. It also is widely used as a risk factor for the development of or the prevalence of several health issues. In addition, it is widely used in determining public health policies.The BMI has been useful in population-based studies by virtue of its wide acceptance in defining specific categories of body mass as a health issue. However, it is increasingly clear that BMI is a rather poor indicator of percent of body fat. Importantly, the BMI also does not capture information on the mass of fat in different body sites. The latter is related not only to untoward health issues but to social issues as well. Lastly, current evidence indicates there is a wide range of BMIs over which mortality risk is modest, and this is age related. All of these issues are discussed in this brief review.","container-title":"Nutrition Today","DOI":"10.1097/nt.0000000000000092","ISSN":"0029-666X","issue":"3","note":"Citation Key: Nuttall.2015\nPMID: 27340299\ntex.local-url: file://localhost/Users/sweston2/Documents/Papers%20Library/Nuttall/Nuttall-2015-Body%20Mass%20Index.pdf","page":"117–128","title":"Body mass index","volume":"50","author":[{"family":"Nuttall","given":"Frank Q."}],"issued":{"date-parts":[["2015"]]}}}],"schema":"https://github.com/citation-style-language/schema/raw/master/csl-citation.json"} </w:instrText>
      </w:r>
      <w:r w:rsidR="00DD0532">
        <w:fldChar w:fldCharType="separate"/>
      </w:r>
      <w:r w:rsidR="00D62AD1">
        <w:rPr>
          <w:noProof/>
        </w:rPr>
        <w:t>(94)</w:t>
      </w:r>
      <w:r w:rsidR="00DD0532">
        <w:fldChar w:fldCharType="end"/>
      </w:r>
      <w:r w:rsidR="00DD0532">
        <w:t xml:space="preserve"> or as a more holistic indicator of general health </w:t>
      </w:r>
      <w:r w:rsidR="00DD0532">
        <w:fldChar w:fldCharType="begin"/>
      </w:r>
      <w:r w:rsidR="00D62AD1">
        <w:instrText xml:space="preserve"> ADDIN ZOTERO_ITEM CSL_CITATION {"citationID":"pTJYIVx1","properties":{"formattedCitation":"(95)","plainCitation":"(95)","noteIndex":0},"citationItems":[{"id":3210,"uris":["http://zotero.org/groups/2889699/items/SVLZPRD2"],"uri":["http://zotero.org/groups/2889699/items/SVLZPRD2"],"itemData":{"id":3210,"type":"article-journal","abstract":"Recent work in medical sociology has provided critical insights into distinguishing between obesity as a condition with severe individual- and population-level health consequences, and obesity as a socially undesirable, stigmatizing construct opposing thinness as the healthy ideal. Less often considered is the role of body mass index (BMI) as the standard by which obesity and healthy weight are measured and defined. Addressing this issue, I begin by distinguishing between BMI as an empirical, objective measure of health, and BMI as an arbitrary, subjective label for categorizing the population. I further consider how BMI is empowered as a measurable quantity through the lens of medicalization and evidence-based medicine, and introduce the “performativity” of BMI as a superior framework for confronting the measure’s conceptual limitations. Emphasizing key parallels between BMI and self-rated health as measures with high predictive validity, yet unspecified mechanisms of action, I propose an epistemological shift away from classifying BMI as a biomarker and toward a more flexible view of the measure as a holistic appraisal of health. In closing, I argue that researchers may continue to leverage BMI’s ease of collection and interpretation, provided they are attuned to its definitional ambiguity across diverse research methods and contexts.","container-title":"Social Theory &amp; Health","DOI":"10.1057/s41285-017-0055-0","ISSN":"1477-8211","issue":"3","note":"Citation Key: 10.1057/s41285-017-0055-0\nPMID: 31007613\ntex.local-url: file://localhost/Users/sweston2/Documents/Papers%20Library/Gutin/Gutin-2018-In%20BMI%20we%20trust-%20reframing%20the%20body%20mass%20index%20as%20a%20measure%20of%20health.pdf\ntex.rating: 5","page":"256–271","title":"In BMI we trust: reframing the body mass index as a measure of health","volume":"16","author":[{"family":"Gutin","given":"Iliya"}],"issued":{"date-parts":[["2018"]]}}}],"schema":"https://github.com/citation-style-language/schema/raw/master/csl-citation.json"} </w:instrText>
      </w:r>
      <w:r w:rsidR="00DD0532">
        <w:fldChar w:fldCharType="separate"/>
      </w:r>
      <w:r w:rsidR="00D62AD1">
        <w:rPr>
          <w:noProof/>
        </w:rPr>
        <w:t>(95)</w:t>
      </w:r>
      <w:r w:rsidR="00DD0532">
        <w:fldChar w:fldCharType="end"/>
      </w:r>
      <w:r w:rsidR="00DD0532">
        <w:t xml:space="preserve">. Given the limitations of </w:t>
      </w:r>
      <w:del w:id="124" w:author="David Condon" w:date="2021-10-04T18:18:00Z">
        <w:r w:rsidR="00DD0532" w:rsidDel="009446F1">
          <w:delText xml:space="preserve">the </w:delText>
        </w:r>
      </w:del>
      <w:r w:rsidR="00DD0532">
        <w:t xml:space="preserve">BMI, we chose to focus on percentile, rather than category, in the current manuscript, to </w:t>
      </w:r>
      <w:r w:rsidR="00822BD5">
        <w:t>limit the likelihood that trait, cognition</w:t>
      </w:r>
      <w:r w:rsidR="007B7844">
        <w:t>,</w:t>
      </w:r>
      <w:r w:rsidR="00822BD5">
        <w:t xml:space="preserve"> or SES levels would be associated with seemingly clinical cut-offs of health</w:t>
      </w:r>
      <w:r w:rsidR="00DD0532">
        <w:t xml:space="preserve">. </w:t>
      </w:r>
      <w:r w:rsidR="00D33E47">
        <w:t xml:space="preserve"> An </w:t>
      </w:r>
      <w:r>
        <w:t>additional concern is the measurement of parental SES, which relies on adolescent</w:t>
      </w:r>
      <w:ins w:id="125" w:author="David Condon" w:date="2021-10-04T18:19:00Z">
        <w:r w:rsidR="009446F1">
          <w:t>s</w:t>
        </w:r>
      </w:ins>
      <w:r>
        <w:t>’</w:t>
      </w:r>
      <w:del w:id="126" w:author="David Condon" w:date="2021-10-04T18:19:00Z">
        <w:r w:rsidDel="009446F1">
          <w:delText>s</w:delText>
        </w:r>
      </w:del>
      <w:r>
        <w:t xml:space="preserve"> reports on a broad scale. The use of a more detailed measure of parental occupation likely would not improve this </w:t>
      </w:r>
      <w:del w:id="127" w:author="David Condon" w:date="2021-10-04T18:19:00Z">
        <w:r w:rsidDel="009446F1">
          <w:delText>measure</w:delText>
        </w:r>
      </w:del>
      <w:ins w:id="128" w:author="David Condon" w:date="2021-10-04T18:19:00Z">
        <w:r w:rsidR="009446F1">
          <w:t>circumstance</w:t>
        </w:r>
      </w:ins>
      <w:r>
        <w:t xml:space="preserve">, as we expect variability in the degree to which adolescents know, understand, and can report on specific job titles or occupations of their caregivers. Future research may integrate both adolescent- and parent-reports of variables to </w:t>
      </w:r>
      <w:r w:rsidR="00D33E47">
        <w:t xml:space="preserve">assess the most reliable and accurate source of each construct, as well as test the degree to which other sources provide incremental information. </w:t>
      </w:r>
    </w:p>
    <w:p w14:paraId="2F6C83C5" w14:textId="4A609B5F" w:rsidR="00E83CEE" w:rsidRDefault="00565EA3" w:rsidP="008B259A">
      <w:pPr>
        <w:pStyle w:val="Heading1"/>
        <w:contextualSpacing/>
      </w:pPr>
      <w:bookmarkStart w:id="129" w:name="conclusion"/>
      <w:r>
        <w:lastRenderedPageBreak/>
        <w:t>Conclusion</w:t>
      </w:r>
      <w:bookmarkEnd w:id="129"/>
    </w:p>
    <w:p w14:paraId="77355A68" w14:textId="4F59ECE2" w:rsidR="00006745" w:rsidRPr="00006745" w:rsidRDefault="00006745" w:rsidP="00006745">
      <w:pPr>
        <w:pStyle w:val="BodyText"/>
      </w:pPr>
      <w:r w:rsidRPr="00006745">
        <w:t>Overall,</w:t>
      </w:r>
      <w:r>
        <w:t xml:space="preserve"> we find parental </w:t>
      </w:r>
      <w:r w:rsidR="001A652F">
        <w:t>SES</w:t>
      </w:r>
      <w:r>
        <w:t xml:space="preserve"> has a strong, negative relationship with BMI percentile among adolescents. Cognitive </w:t>
      </w:r>
      <w:r w:rsidR="0043377A" w:rsidRPr="0043377A">
        <w:t xml:space="preserve">functioning </w:t>
      </w:r>
      <w:r>
        <w:t>and some personality traits are associated with BMI</w:t>
      </w:r>
      <w:r w:rsidR="00E73720">
        <w:t xml:space="preserve"> above and beyond SES, although the size of these effects is relatively smaller</w:t>
      </w:r>
      <w:r w:rsidR="00717833">
        <w:t xml:space="preserve"> than the SES-BMI associations</w:t>
      </w:r>
      <w:r w:rsidR="00E73720">
        <w:t xml:space="preserve">. </w:t>
      </w:r>
      <w:r w:rsidR="00717833">
        <w:t>Together, these findings point to the relative importance of socioeconomic status compared to individual differences for BMI.</w:t>
      </w:r>
    </w:p>
    <w:p w14:paraId="7107E339" w14:textId="34B2CC9E" w:rsidR="00E83CEE" w:rsidRDefault="00565EA3" w:rsidP="00700C3A">
      <w:pPr>
        <w:spacing w:line="480" w:lineRule="auto"/>
        <w:contextualSpacing/>
      </w:pPr>
      <w:r>
        <w:br w:type="page"/>
      </w:r>
    </w:p>
    <w:p w14:paraId="603141A2" w14:textId="6430C92D" w:rsidR="00774DAA" w:rsidRDefault="00565EA3" w:rsidP="00E73720">
      <w:pPr>
        <w:pStyle w:val="Heading1"/>
        <w:contextualSpacing/>
      </w:pPr>
      <w:bookmarkStart w:id="130" w:name="references"/>
      <w:r>
        <w:lastRenderedPageBreak/>
        <w:t>References</w:t>
      </w:r>
      <w:bookmarkEnd w:id="130"/>
    </w:p>
    <w:p w14:paraId="70FCE4E0" w14:textId="77777777" w:rsidR="00D62AD1" w:rsidRPr="00D62AD1" w:rsidRDefault="00EB14E0" w:rsidP="00D62AD1">
      <w:pPr>
        <w:pStyle w:val="Bibliography"/>
      </w:pPr>
      <w:r>
        <w:t xml:space="preserve"> </w:t>
      </w:r>
      <w:r w:rsidR="0043377A">
        <w:rPr>
          <w:noProof/>
        </w:rPr>
        <w:t xml:space="preserve"> </w:t>
      </w:r>
      <w:r w:rsidR="00163D95">
        <w:rPr>
          <w:noProof/>
        </w:rPr>
        <w:fldChar w:fldCharType="begin"/>
      </w:r>
      <w:r w:rsidR="00D62AD1">
        <w:rPr>
          <w:noProof/>
        </w:rPr>
        <w:instrText xml:space="preserve"> ADDIN ZOTERO_BIBL {"uncited":[],"omitted":[],"custom":[]} CSL_BIBLIOGRAPHY </w:instrText>
      </w:r>
      <w:r w:rsidR="00163D95">
        <w:rPr>
          <w:noProof/>
        </w:rPr>
        <w:fldChar w:fldCharType="separate"/>
      </w:r>
      <w:r w:rsidR="00D62AD1" w:rsidRPr="00D62AD1">
        <w:t xml:space="preserve">1. </w:t>
      </w:r>
      <w:r w:rsidR="00D62AD1" w:rsidRPr="00D62AD1">
        <w:tab/>
        <w:t xml:space="preserve">Hales CM, Carroll MD, Fryar CD, Ogden CL. Prevalence of obesity among adults and youth: United States, 2015–2016. </w:t>
      </w:r>
      <w:r w:rsidR="00D62AD1" w:rsidRPr="00D62AD1">
        <w:rPr>
          <w:i/>
          <w:iCs/>
        </w:rPr>
        <w:t>NCHS Data Brief</w:t>
      </w:r>
      <w:r w:rsidR="00D62AD1" w:rsidRPr="00D62AD1">
        <w:t xml:space="preserve"> 2017;288:1–8.</w:t>
      </w:r>
    </w:p>
    <w:p w14:paraId="30E54AC1" w14:textId="77777777" w:rsidR="00D62AD1" w:rsidRPr="00D62AD1" w:rsidRDefault="00D62AD1" w:rsidP="00D62AD1">
      <w:pPr>
        <w:pStyle w:val="Bibliography"/>
      </w:pPr>
      <w:r w:rsidRPr="00D62AD1">
        <w:t xml:space="preserve">2. </w:t>
      </w:r>
      <w:r w:rsidRPr="00D62AD1">
        <w:tab/>
        <w:t xml:space="preserve">Ogden CL, Carroll MD, Kit BK, Flegal KM. Prevalence of childhood and adult obesity in the United States, 2011-2012. </w:t>
      </w:r>
      <w:r w:rsidRPr="00D62AD1">
        <w:rPr>
          <w:i/>
          <w:iCs/>
        </w:rPr>
        <w:t>Jama</w:t>
      </w:r>
      <w:r w:rsidRPr="00D62AD1">
        <w:t xml:space="preserve"> 2014;311:806–814.</w:t>
      </w:r>
    </w:p>
    <w:p w14:paraId="67719ECF" w14:textId="77777777" w:rsidR="00D62AD1" w:rsidRPr="00D62AD1" w:rsidRDefault="00D62AD1" w:rsidP="00D62AD1">
      <w:pPr>
        <w:pStyle w:val="Bibliography"/>
      </w:pPr>
      <w:r w:rsidRPr="00D62AD1">
        <w:t xml:space="preserve">3. </w:t>
      </w:r>
      <w:r w:rsidRPr="00D62AD1">
        <w:tab/>
        <w:t xml:space="preserve">Frieden TR, Dietz W, Collins J. Reducing childhood obesity through policy change: acting now to prevent obesity. </w:t>
      </w:r>
      <w:r w:rsidRPr="00D62AD1">
        <w:rPr>
          <w:i/>
          <w:iCs/>
        </w:rPr>
        <w:t>Health Aff (Millwood)</w:t>
      </w:r>
      <w:r w:rsidRPr="00D62AD1">
        <w:t xml:space="preserve"> 2010;29:357–363.</w:t>
      </w:r>
    </w:p>
    <w:p w14:paraId="0CE65D18" w14:textId="77777777" w:rsidR="00D62AD1" w:rsidRPr="00D62AD1" w:rsidRDefault="00D62AD1" w:rsidP="00D62AD1">
      <w:pPr>
        <w:pStyle w:val="Bibliography"/>
      </w:pPr>
      <w:r w:rsidRPr="00D62AD1">
        <w:t xml:space="preserve">4. </w:t>
      </w:r>
      <w:r w:rsidRPr="00D62AD1">
        <w:tab/>
        <w:t xml:space="preserve">Healthy People. </w:t>
      </w:r>
      <w:r w:rsidRPr="00D62AD1">
        <w:rPr>
          <w:i/>
          <w:iCs/>
        </w:rPr>
        <w:t>Healthy people 2010: understanding and improving health</w:t>
      </w:r>
      <w:r w:rsidRPr="00D62AD1">
        <w:t>. US Dept. of Health and Human Services; 2000.</w:t>
      </w:r>
    </w:p>
    <w:p w14:paraId="7C8E18CA" w14:textId="77777777" w:rsidR="00D62AD1" w:rsidRPr="00D62AD1" w:rsidRDefault="00D62AD1" w:rsidP="00D62AD1">
      <w:pPr>
        <w:pStyle w:val="Bibliography"/>
      </w:pPr>
      <w:r w:rsidRPr="00D62AD1">
        <w:t xml:space="preserve">5. </w:t>
      </w:r>
      <w:r w:rsidRPr="00D62AD1">
        <w:tab/>
        <w:t xml:space="preserve">Healthy People. Healthy people 2020. Washington, DC. </w:t>
      </w:r>
      <w:r w:rsidRPr="00D62AD1">
        <w:rPr>
          <w:i/>
          <w:iCs/>
        </w:rPr>
        <w:t>US Dep Health Hum Serv Off Dis Prev Health Promot</w:t>
      </w:r>
      <w:r w:rsidRPr="00D62AD1">
        <w:t xml:space="preserve"> 2014.</w:t>
      </w:r>
    </w:p>
    <w:p w14:paraId="7259EAA0" w14:textId="77777777" w:rsidR="00D62AD1" w:rsidRPr="00D62AD1" w:rsidRDefault="00D62AD1" w:rsidP="00D62AD1">
      <w:pPr>
        <w:pStyle w:val="Bibliography"/>
      </w:pPr>
      <w:r w:rsidRPr="00D62AD1">
        <w:t xml:space="preserve">6. </w:t>
      </w:r>
      <w:r w:rsidRPr="00D62AD1">
        <w:tab/>
        <w:t>Surgeon General. The Surgeon General’s call to action to prevent and decrease overweight and obesity. 2001.</w:t>
      </w:r>
    </w:p>
    <w:p w14:paraId="7E8AF608" w14:textId="77777777" w:rsidR="00D62AD1" w:rsidRPr="00D62AD1" w:rsidRDefault="00D62AD1" w:rsidP="00D62AD1">
      <w:pPr>
        <w:pStyle w:val="Bibliography"/>
      </w:pPr>
      <w:r w:rsidRPr="00D62AD1">
        <w:t xml:space="preserve">7. </w:t>
      </w:r>
      <w:r w:rsidRPr="00D62AD1">
        <w:tab/>
        <w:t xml:space="preserve">Dietz WH, Gortmaker SL. Preventing obesity in children and adolescents. </w:t>
      </w:r>
      <w:r w:rsidRPr="00D62AD1">
        <w:rPr>
          <w:i/>
          <w:iCs/>
        </w:rPr>
        <w:t>Annu Rev Public Health</w:t>
      </w:r>
      <w:r w:rsidRPr="00D62AD1">
        <w:t xml:space="preserve"> 2001;22:337–353.</w:t>
      </w:r>
    </w:p>
    <w:p w14:paraId="340D7F20" w14:textId="77777777" w:rsidR="00D62AD1" w:rsidRPr="00D62AD1" w:rsidRDefault="00D62AD1" w:rsidP="00D62AD1">
      <w:pPr>
        <w:pStyle w:val="Bibliography"/>
      </w:pPr>
      <w:r w:rsidRPr="00D62AD1">
        <w:t xml:space="preserve">8. </w:t>
      </w:r>
      <w:r w:rsidRPr="00D62AD1">
        <w:tab/>
        <w:t xml:space="preserve">Khan LK, Sobush K, Keener D, </w:t>
      </w:r>
      <w:r w:rsidRPr="00D62AD1">
        <w:rPr>
          <w:i/>
          <w:iCs/>
        </w:rPr>
        <w:t>et al.</w:t>
      </w:r>
      <w:r w:rsidRPr="00D62AD1">
        <w:t xml:space="preserve"> Recommended community strategies and measurements to prevent obesity in the United States. </w:t>
      </w:r>
      <w:r w:rsidRPr="00D62AD1">
        <w:rPr>
          <w:i/>
          <w:iCs/>
        </w:rPr>
        <w:t>Morb Mortal Wkly Rep Recomm Rep</w:t>
      </w:r>
      <w:r w:rsidRPr="00D62AD1">
        <w:t xml:space="preserve"> 2009;58:1–29.</w:t>
      </w:r>
    </w:p>
    <w:p w14:paraId="04D2CFF6" w14:textId="77777777" w:rsidR="00D62AD1" w:rsidRPr="00D62AD1" w:rsidRDefault="00D62AD1" w:rsidP="00D62AD1">
      <w:pPr>
        <w:pStyle w:val="Bibliography"/>
      </w:pPr>
      <w:r w:rsidRPr="00D62AD1">
        <w:t xml:space="preserve">9. </w:t>
      </w:r>
      <w:r w:rsidRPr="00D62AD1">
        <w:tab/>
        <w:t xml:space="preserve">Loomba-Albrecht LA, Styne DM. Effect of puberty on body composition. </w:t>
      </w:r>
      <w:r w:rsidRPr="00D62AD1">
        <w:rPr>
          <w:i/>
          <w:iCs/>
        </w:rPr>
        <w:t>Curr Opin Endocrinol Diabetes Obes</w:t>
      </w:r>
      <w:r w:rsidRPr="00D62AD1">
        <w:t xml:space="preserve"> 2009;16:10–15.</w:t>
      </w:r>
    </w:p>
    <w:p w14:paraId="2680C1F9" w14:textId="77777777" w:rsidR="00D62AD1" w:rsidRPr="00D62AD1" w:rsidRDefault="00D62AD1" w:rsidP="00D62AD1">
      <w:pPr>
        <w:pStyle w:val="Bibliography"/>
      </w:pPr>
      <w:r w:rsidRPr="00D62AD1">
        <w:t xml:space="preserve">10. </w:t>
      </w:r>
      <w:r w:rsidRPr="00D62AD1">
        <w:tab/>
        <w:t xml:space="preserve">Siervogel RM, Demerath EW, Schubert C, </w:t>
      </w:r>
      <w:r w:rsidRPr="00D62AD1">
        <w:rPr>
          <w:i/>
          <w:iCs/>
        </w:rPr>
        <w:t>et al.</w:t>
      </w:r>
      <w:r w:rsidRPr="00D62AD1">
        <w:t xml:space="preserve"> Puberty and body composition. </w:t>
      </w:r>
      <w:r w:rsidRPr="00D62AD1">
        <w:rPr>
          <w:i/>
          <w:iCs/>
        </w:rPr>
        <w:t>Horm Res Paediatr</w:t>
      </w:r>
      <w:r w:rsidRPr="00D62AD1">
        <w:t xml:space="preserve"> 2003;60:36–45.</w:t>
      </w:r>
    </w:p>
    <w:p w14:paraId="349E2A60" w14:textId="77777777" w:rsidR="00D62AD1" w:rsidRPr="00D62AD1" w:rsidRDefault="00D62AD1" w:rsidP="00D62AD1">
      <w:pPr>
        <w:pStyle w:val="Bibliography"/>
      </w:pPr>
      <w:r w:rsidRPr="00D62AD1">
        <w:t xml:space="preserve">11. </w:t>
      </w:r>
      <w:r w:rsidRPr="00D62AD1">
        <w:tab/>
        <w:t xml:space="preserve">Wang SB, Haynos AF, Wall MM, Chen C, Eisenberg ME, Neumark-Sztainer D. Fifteen-year prevalence, trajectories, and predictors of body dissatisfaction from adolescence to middle adulthood. </w:t>
      </w:r>
      <w:r w:rsidRPr="00D62AD1">
        <w:rPr>
          <w:i/>
          <w:iCs/>
        </w:rPr>
        <w:t>Clin Psychol Sci</w:t>
      </w:r>
      <w:r w:rsidRPr="00D62AD1">
        <w:t xml:space="preserve"> 2019;7:1403–1415.</w:t>
      </w:r>
    </w:p>
    <w:p w14:paraId="32CC7234" w14:textId="77777777" w:rsidR="00D62AD1" w:rsidRPr="00D62AD1" w:rsidRDefault="00D62AD1" w:rsidP="00D62AD1">
      <w:pPr>
        <w:pStyle w:val="Bibliography"/>
      </w:pPr>
      <w:r w:rsidRPr="00D62AD1">
        <w:t xml:space="preserve">12. </w:t>
      </w:r>
      <w:r w:rsidRPr="00D62AD1">
        <w:tab/>
        <w:t xml:space="preserve">Neumark-Sztainer D, Bauer KW, Friend S, Hannan PJ, Story M, Berge JM. Family weight talk and dieting: how much do they matter for body dissatisfaction and disordered eating behaviors in adolescent girls? </w:t>
      </w:r>
      <w:r w:rsidRPr="00D62AD1">
        <w:rPr>
          <w:i/>
          <w:iCs/>
        </w:rPr>
        <w:t>J Adolesc Health</w:t>
      </w:r>
      <w:r w:rsidRPr="00D62AD1">
        <w:t xml:space="preserve"> 2010;47:270–276.</w:t>
      </w:r>
    </w:p>
    <w:p w14:paraId="6845F9BF" w14:textId="77777777" w:rsidR="00D62AD1" w:rsidRPr="00D62AD1" w:rsidRDefault="00D62AD1" w:rsidP="00D62AD1">
      <w:pPr>
        <w:pStyle w:val="Bibliography"/>
      </w:pPr>
      <w:r w:rsidRPr="00D62AD1">
        <w:t xml:space="preserve">13. </w:t>
      </w:r>
      <w:r w:rsidRPr="00D62AD1">
        <w:tab/>
        <w:t xml:space="preserve">Killen JD, Taylor CB, Hayward C, </w:t>
      </w:r>
      <w:r w:rsidRPr="00D62AD1">
        <w:rPr>
          <w:i/>
          <w:iCs/>
        </w:rPr>
        <w:t>et al.</w:t>
      </w:r>
      <w:r w:rsidRPr="00D62AD1">
        <w:t xml:space="preserve"> Pursuit of thinness and onset of eating disorder symptoms in a community sample of adolescent girls: A three-year prospective analysis. </w:t>
      </w:r>
      <w:r w:rsidRPr="00D62AD1">
        <w:rPr>
          <w:i/>
          <w:iCs/>
        </w:rPr>
        <w:t>Int J Eat Disord</w:t>
      </w:r>
      <w:r w:rsidRPr="00D62AD1">
        <w:t xml:space="preserve"> 1994;16:227–238.</w:t>
      </w:r>
    </w:p>
    <w:p w14:paraId="5F8B11D1" w14:textId="77777777" w:rsidR="00D62AD1" w:rsidRPr="00D62AD1" w:rsidRDefault="00D62AD1" w:rsidP="00D62AD1">
      <w:pPr>
        <w:pStyle w:val="Bibliography"/>
      </w:pPr>
      <w:r w:rsidRPr="00D62AD1">
        <w:t xml:space="preserve">14. </w:t>
      </w:r>
      <w:r w:rsidRPr="00D62AD1">
        <w:tab/>
        <w:t xml:space="preserve">Mäkinen M, Puukko-Viertomies L-R, Lindberg N, Siimes MA, Aalberg V. Body dissatisfaction and body mass in girls and boys transitioning from early to mid-adolescence: additional role of self-esteem and eating habits. </w:t>
      </w:r>
      <w:r w:rsidRPr="00D62AD1">
        <w:rPr>
          <w:i/>
          <w:iCs/>
        </w:rPr>
        <w:t>BMC Psychiatry</w:t>
      </w:r>
      <w:r w:rsidRPr="00D62AD1">
        <w:t xml:space="preserve"> 2012;12:1–8.</w:t>
      </w:r>
    </w:p>
    <w:p w14:paraId="75375B4F" w14:textId="77777777" w:rsidR="00D62AD1" w:rsidRPr="00D62AD1" w:rsidRDefault="00D62AD1" w:rsidP="00D62AD1">
      <w:pPr>
        <w:pStyle w:val="Bibliography"/>
      </w:pPr>
      <w:r w:rsidRPr="00D62AD1">
        <w:lastRenderedPageBreak/>
        <w:t xml:space="preserve">15. </w:t>
      </w:r>
      <w:r w:rsidRPr="00D62AD1">
        <w:tab/>
        <w:t xml:space="preserve">Quittkat HL, Hartmann AS, Düsing R, Buhlmann U, Vocks S. Body dissatisfaction, importance of appearance, and body appreciation in men and women over the lifespan. </w:t>
      </w:r>
      <w:r w:rsidRPr="00D62AD1">
        <w:rPr>
          <w:i/>
          <w:iCs/>
        </w:rPr>
        <w:t>Front Psychiatry</w:t>
      </w:r>
      <w:r w:rsidRPr="00D62AD1">
        <w:t xml:space="preserve"> 2019;10:864.</w:t>
      </w:r>
    </w:p>
    <w:p w14:paraId="67B6E47A" w14:textId="77777777" w:rsidR="00D62AD1" w:rsidRPr="00D62AD1" w:rsidRDefault="00D62AD1" w:rsidP="00D62AD1">
      <w:pPr>
        <w:pStyle w:val="Bibliography"/>
      </w:pPr>
      <w:r w:rsidRPr="00D62AD1">
        <w:t xml:space="preserve">16. </w:t>
      </w:r>
      <w:r w:rsidRPr="00D62AD1">
        <w:tab/>
        <w:t xml:space="preserve">Story M, Rosenwinkel K, Himes JH, Resnick M, Harris LJ, Blum RW. Demographic and risk factors associated with chronic dieting in adolescents. </w:t>
      </w:r>
      <w:r w:rsidRPr="00D62AD1">
        <w:rPr>
          <w:i/>
          <w:iCs/>
        </w:rPr>
        <w:t>Am J Dis Child</w:t>
      </w:r>
      <w:r w:rsidRPr="00D62AD1">
        <w:t xml:space="preserve"> 1991;145:994–998.</w:t>
      </w:r>
    </w:p>
    <w:p w14:paraId="6E68030B" w14:textId="77777777" w:rsidR="00D62AD1" w:rsidRPr="00D62AD1" w:rsidRDefault="00D62AD1" w:rsidP="00D62AD1">
      <w:pPr>
        <w:pStyle w:val="Bibliography"/>
      </w:pPr>
      <w:r w:rsidRPr="00D62AD1">
        <w:t xml:space="preserve">17. </w:t>
      </w:r>
      <w:r w:rsidRPr="00D62AD1">
        <w:tab/>
        <w:t xml:space="preserve">Hampson SE, Goldberg LR, Vogt TM, Dubanoski JP. Mechanisms by which childhood personality traits influence adult health status: Educational attainment and healthy behaviors. </w:t>
      </w:r>
      <w:r w:rsidRPr="00D62AD1">
        <w:rPr>
          <w:i/>
          <w:iCs/>
        </w:rPr>
        <w:t>Health Psychol</w:t>
      </w:r>
      <w:r w:rsidRPr="00D62AD1">
        <w:t xml:space="preserve"> 2007;26:121.</w:t>
      </w:r>
    </w:p>
    <w:p w14:paraId="2749BE53" w14:textId="77777777" w:rsidR="00D62AD1" w:rsidRPr="00D62AD1" w:rsidRDefault="00D62AD1" w:rsidP="00D62AD1">
      <w:pPr>
        <w:pStyle w:val="Bibliography"/>
      </w:pPr>
      <w:r w:rsidRPr="00D62AD1">
        <w:t xml:space="preserve">18. </w:t>
      </w:r>
      <w:r w:rsidRPr="00D62AD1">
        <w:tab/>
        <w:t>Dietz WH, Bellizzi MC. Introduction: the use of body mass index to assess obesity in children. 1999.</w:t>
      </w:r>
    </w:p>
    <w:p w14:paraId="53173D69" w14:textId="77777777" w:rsidR="00D62AD1" w:rsidRPr="00D62AD1" w:rsidRDefault="00D62AD1" w:rsidP="00D62AD1">
      <w:pPr>
        <w:pStyle w:val="Bibliography"/>
      </w:pPr>
      <w:r w:rsidRPr="00D62AD1">
        <w:t xml:space="preserve">19. </w:t>
      </w:r>
      <w:r w:rsidRPr="00D62AD1">
        <w:tab/>
        <w:t xml:space="preserve">Bibiloni M del M, Pons A, Tur JA. Prevalence of overweight and obesity in adolescents: a systematic review. </w:t>
      </w:r>
      <w:r w:rsidRPr="00D62AD1">
        <w:rPr>
          <w:i/>
          <w:iCs/>
        </w:rPr>
        <w:t>ISRN Obes</w:t>
      </w:r>
      <w:r w:rsidRPr="00D62AD1">
        <w:t xml:space="preserve"> 2013;2013.</w:t>
      </w:r>
    </w:p>
    <w:p w14:paraId="3D9BB505" w14:textId="77777777" w:rsidR="00D62AD1" w:rsidRPr="00D62AD1" w:rsidRDefault="00D62AD1" w:rsidP="00D62AD1">
      <w:pPr>
        <w:pStyle w:val="Bibliography"/>
      </w:pPr>
      <w:r w:rsidRPr="00D62AD1">
        <w:t xml:space="preserve">20. </w:t>
      </w:r>
      <w:r w:rsidRPr="00D62AD1">
        <w:tab/>
        <w:t xml:space="preserve">Sherwood NE, Wall M, Neumark-Sztainer D, Story M. Effect of socioeconomic status on weight change patterns in adolescents. </w:t>
      </w:r>
      <w:r w:rsidRPr="00D62AD1">
        <w:rPr>
          <w:i/>
          <w:iCs/>
        </w:rPr>
        <w:t>Prev Chronic Dis</w:t>
      </w:r>
      <w:r w:rsidRPr="00D62AD1">
        <w:t xml:space="preserve"> 2009;6.</w:t>
      </w:r>
    </w:p>
    <w:p w14:paraId="197C4C6C" w14:textId="77777777" w:rsidR="00D62AD1" w:rsidRPr="00D62AD1" w:rsidRDefault="00D62AD1" w:rsidP="00D62AD1">
      <w:pPr>
        <w:pStyle w:val="Bibliography"/>
      </w:pPr>
      <w:r w:rsidRPr="00D62AD1">
        <w:t xml:space="preserve">21. </w:t>
      </w:r>
      <w:r w:rsidRPr="00D62AD1">
        <w:tab/>
        <w:t xml:space="preserve">Smith JP. Unraveling the SES health connection. </w:t>
      </w:r>
      <w:r w:rsidRPr="00D62AD1">
        <w:rPr>
          <w:i/>
          <w:iCs/>
        </w:rPr>
        <w:t>Aging Health Public Policy Demogr Econ Perspect</w:t>
      </w:r>
      <w:r w:rsidRPr="00D62AD1">
        <w:t xml:space="preserve"> 2004;30:133–150.</w:t>
      </w:r>
    </w:p>
    <w:p w14:paraId="508C8946" w14:textId="77777777" w:rsidR="00D62AD1" w:rsidRPr="00D62AD1" w:rsidRDefault="00D62AD1" w:rsidP="00D62AD1">
      <w:pPr>
        <w:pStyle w:val="Bibliography"/>
      </w:pPr>
      <w:r w:rsidRPr="00D62AD1">
        <w:t xml:space="preserve">22. </w:t>
      </w:r>
      <w:r w:rsidRPr="00D62AD1">
        <w:tab/>
        <w:t xml:space="preserve">Bogg T, Roberts BW. Conscientiousness and health-related behaviors: a meta-analysis of the leading behavioral contributors to mortality. </w:t>
      </w:r>
      <w:r w:rsidRPr="00D62AD1">
        <w:rPr>
          <w:i/>
          <w:iCs/>
        </w:rPr>
        <w:t>Psychol Bull</w:t>
      </w:r>
      <w:r w:rsidRPr="00D62AD1">
        <w:t xml:space="preserve"> 2004;130:887.</w:t>
      </w:r>
    </w:p>
    <w:p w14:paraId="3A7B2B8E" w14:textId="77777777" w:rsidR="00D62AD1" w:rsidRPr="00D62AD1" w:rsidRDefault="00D62AD1" w:rsidP="00D62AD1">
      <w:pPr>
        <w:pStyle w:val="Bibliography"/>
      </w:pPr>
      <w:r w:rsidRPr="00D62AD1">
        <w:t xml:space="preserve">23. </w:t>
      </w:r>
      <w:r w:rsidRPr="00D62AD1">
        <w:tab/>
        <w:t xml:space="preserve">Liang J, Matheson B, Kaye W, Boutelle K. Neurocognitive correlates of obesity and obesity-related behaviors in children and adolescents. </w:t>
      </w:r>
      <w:r w:rsidRPr="00D62AD1">
        <w:rPr>
          <w:i/>
          <w:iCs/>
        </w:rPr>
        <w:t>Int J Obes</w:t>
      </w:r>
      <w:r w:rsidRPr="00D62AD1">
        <w:t xml:space="preserve"> 2014;38:494.</w:t>
      </w:r>
    </w:p>
    <w:p w14:paraId="2242BA5C" w14:textId="77777777" w:rsidR="00D62AD1" w:rsidRPr="00D62AD1" w:rsidRDefault="00D62AD1" w:rsidP="00D62AD1">
      <w:pPr>
        <w:pStyle w:val="Bibliography"/>
      </w:pPr>
      <w:r w:rsidRPr="00D62AD1">
        <w:t xml:space="preserve">24. </w:t>
      </w:r>
      <w:r w:rsidRPr="00D62AD1">
        <w:tab/>
        <w:t xml:space="preserve">Adler NE, Rehkopf DH. US disparities in health: descriptions, causes, and mechanisms. </w:t>
      </w:r>
      <w:r w:rsidRPr="00D62AD1">
        <w:rPr>
          <w:i/>
          <w:iCs/>
        </w:rPr>
        <w:t>Annu Rev Public Health</w:t>
      </w:r>
      <w:r w:rsidRPr="00D62AD1">
        <w:t xml:space="preserve"> 2008;29:235–252.</w:t>
      </w:r>
    </w:p>
    <w:p w14:paraId="74F411BE" w14:textId="77777777" w:rsidR="00D62AD1" w:rsidRPr="00D62AD1" w:rsidRDefault="00D62AD1" w:rsidP="00D62AD1">
      <w:pPr>
        <w:pStyle w:val="Bibliography"/>
      </w:pPr>
      <w:r w:rsidRPr="00D62AD1">
        <w:t xml:space="preserve">25. </w:t>
      </w:r>
      <w:r w:rsidRPr="00D62AD1">
        <w:tab/>
        <w:t xml:space="preserve">Krieger N, Williams DR, Moss NE. Measuring social class in US public health research: concepts, methodologies, and guidelines. </w:t>
      </w:r>
      <w:r w:rsidRPr="00D62AD1">
        <w:rPr>
          <w:i/>
          <w:iCs/>
        </w:rPr>
        <w:t>Annu Rev Public Health</w:t>
      </w:r>
      <w:r w:rsidRPr="00D62AD1">
        <w:t xml:space="preserve"> 1997;18:341–378.</w:t>
      </w:r>
    </w:p>
    <w:p w14:paraId="52599A50" w14:textId="77777777" w:rsidR="00D62AD1" w:rsidRPr="00D62AD1" w:rsidRDefault="00D62AD1" w:rsidP="00D62AD1">
      <w:pPr>
        <w:pStyle w:val="Bibliography"/>
      </w:pPr>
      <w:r w:rsidRPr="00D62AD1">
        <w:t xml:space="preserve">26. </w:t>
      </w:r>
      <w:r w:rsidRPr="00D62AD1">
        <w:tab/>
        <w:t xml:space="preserve">Lynch J, Kaplan G, others. </w:t>
      </w:r>
      <w:r w:rsidRPr="00D62AD1">
        <w:rPr>
          <w:i/>
          <w:iCs/>
        </w:rPr>
        <w:t>Socioeconomic position</w:t>
      </w:r>
      <w:r w:rsidRPr="00D62AD1">
        <w:t>. Social epidemiology. New York: Oxford University Press; 2000.</w:t>
      </w:r>
    </w:p>
    <w:p w14:paraId="5281C54E" w14:textId="77777777" w:rsidR="00D62AD1" w:rsidRPr="00D62AD1" w:rsidRDefault="00D62AD1" w:rsidP="00D62AD1">
      <w:pPr>
        <w:pStyle w:val="Bibliography"/>
      </w:pPr>
      <w:r w:rsidRPr="00D62AD1">
        <w:t xml:space="preserve">27. </w:t>
      </w:r>
      <w:r w:rsidRPr="00D62AD1">
        <w:tab/>
        <w:t xml:space="preserve">Shanahan MJ, Hill PL, Roberts BW, Eccles J, Friedman HS. Conscientiousness, health, and aging: the life course of personality model. </w:t>
      </w:r>
      <w:r w:rsidRPr="00D62AD1">
        <w:rPr>
          <w:i/>
          <w:iCs/>
        </w:rPr>
        <w:t>Dev Psychol</w:t>
      </w:r>
      <w:r w:rsidRPr="00D62AD1">
        <w:t xml:space="preserve"> 2014;50:1407.</w:t>
      </w:r>
    </w:p>
    <w:p w14:paraId="577B1DCC" w14:textId="77777777" w:rsidR="00D62AD1" w:rsidRPr="00D62AD1" w:rsidRDefault="00D62AD1" w:rsidP="00D62AD1">
      <w:pPr>
        <w:pStyle w:val="Bibliography"/>
      </w:pPr>
      <w:r w:rsidRPr="00D62AD1">
        <w:t xml:space="preserve">28. </w:t>
      </w:r>
      <w:r w:rsidRPr="00D62AD1">
        <w:tab/>
        <w:t xml:space="preserve">Shrewsbury V, Wardle J. Socioeconomic status and adiposity in childhood: a systematic review of cross-sectional studies 1990–2005. </w:t>
      </w:r>
      <w:r w:rsidRPr="00D62AD1">
        <w:rPr>
          <w:i/>
          <w:iCs/>
        </w:rPr>
        <w:t>Obesity</w:t>
      </w:r>
      <w:r w:rsidRPr="00D62AD1">
        <w:t xml:space="preserve"> 2008;16:275–284.</w:t>
      </w:r>
    </w:p>
    <w:p w14:paraId="2932FA7F" w14:textId="77777777" w:rsidR="00D62AD1" w:rsidRPr="00D62AD1" w:rsidRDefault="00D62AD1" w:rsidP="00D62AD1">
      <w:pPr>
        <w:pStyle w:val="Bibliography"/>
      </w:pPr>
      <w:r w:rsidRPr="00D62AD1">
        <w:t xml:space="preserve">29. </w:t>
      </w:r>
      <w:r w:rsidRPr="00D62AD1">
        <w:tab/>
        <w:t xml:space="preserve">Booth M, Macaskill P, Lazarus R, Baur L. Sociodemographic distribution of measures of body fatness among children and adolescents in New South Wales, Australia. </w:t>
      </w:r>
      <w:r w:rsidRPr="00D62AD1">
        <w:rPr>
          <w:i/>
          <w:iCs/>
        </w:rPr>
        <w:t>Int J Obes</w:t>
      </w:r>
      <w:r w:rsidRPr="00D62AD1">
        <w:t xml:space="preserve"> 1999;23:456.</w:t>
      </w:r>
    </w:p>
    <w:p w14:paraId="23C09662" w14:textId="77777777" w:rsidR="00D62AD1" w:rsidRPr="00D62AD1" w:rsidRDefault="00D62AD1" w:rsidP="00D62AD1">
      <w:pPr>
        <w:pStyle w:val="Bibliography"/>
      </w:pPr>
      <w:r w:rsidRPr="00D62AD1">
        <w:lastRenderedPageBreak/>
        <w:t xml:space="preserve">30. </w:t>
      </w:r>
      <w:r w:rsidRPr="00D62AD1">
        <w:tab/>
        <w:t xml:space="preserve">Bove CF, Olson CM. Obesity in low-income rural women: qualitative insights about physical activity and eating patterns. </w:t>
      </w:r>
      <w:r w:rsidRPr="00D62AD1">
        <w:rPr>
          <w:i/>
          <w:iCs/>
        </w:rPr>
        <w:t>Women Health</w:t>
      </w:r>
      <w:r w:rsidRPr="00D62AD1">
        <w:t xml:space="preserve"> 2006;44:57–78.</w:t>
      </w:r>
    </w:p>
    <w:p w14:paraId="2E55E294" w14:textId="77777777" w:rsidR="00D62AD1" w:rsidRPr="00D62AD1" w:rsidRDefault="00D62AD1" w:rsidP="00D62AD1">
      <w:pPr>
        <w:pStyle w:val="Bibliography"/>
      </w:pPr>
      <w:r w:rsidRPr="00D62AD1">
        <w:t xml:space="preserve">31. </w:t>
      </w:r>
      <w:r w:rsidRPr="00D62AD1">
        <w:tab/>
        <w:t xml:space="preserve">Molnar BE, Gortmaker SL, Bull FC, Buka SL. Unsafe to play? Neighborhood disorder and lack of safety predict reduced physical activity among urban children and adolescents. </w:t>
      </w:r>
      <w:r w:rsidRPr="00D62AD1">
        <w:rPr>
          <w:i/>
          <w:iCs/>
        </w:rPr>
        <w:t>Am J Health Promot</w:t>
      </w:r>
      <w:r w:rsidRPr="00D62AD1">
        <w:t xml:space="preserve"> 2004;18:378–386.</w:t>
      </w:r>
    </w:p>
    <w:p w14:paraId="2FE20B5A" w14:textId="77777777" w:rsidR="00D62AD1" w:rsidRPr="00D62AD1" w:rsidRDefault="00D62AD1" w:rsidP="00D62AD1">
      <w:pPr>
        <w:pStyle w:val="Bibliography"/>
      </w:pPr>
      <w:r w:rsidRPr="00D62AD1">
        <w:t xml:space="preserve">32. </w:t>
      </w:r>
      <w:r w:rsidRPr="00D62AD1">
        <w:tab/>
        <w:t xml:space="preserve">Wang, Y, Liang L, </w:t>
      </w:r>
      <w:r w:rsidRPr="00D62AD1">
        <w:rPr>
          <w:i/>
          <w:iCs/>
        </w:rPr>
        <w:t>et al.</w:t>
      </w:r>
      <w:r w:rsidRPr="00D62AD1">
        <w:t xml:space="preserve"> Obesity and related risk factors among low socio-economic status minority students in Chicago. </w:t>
      </w:r>
      <w:r w:rsidRPr="00D62AD1">
        <w:rPr>
          <w:i/>
          <w:iCs/>
        </w:rPr>
        <w:t>Public Health Nutr</w:t>
      </w:r>
      <w:r w:rsidRPr="00D62AD1">
        <w:t xml:space="preserve"> 2007;10:927–938.</w:t>
      </w:r>
    </w:p>
    <w:p w14:paraId="0DDA4F65" w14:textId="77777777" w:rsidR="00D62AD1" w:rsidRPr="00D62AD1" w:rsidRDefault="00D62AD1" w:rsidP="00D62AD1">
      <w:pPr>
        <w:pStyle w:val="Bibliography"/>
      </w:pPr>
      <w:r w:rsidRPr="00D62AD1">
        <w:t xml:space="preserve">33. </w:t>
      </w:r>
      <w:r w:rsidRPr="00D62AD1">
        <w:tab/>
        <w:t xml:space="preserve">Smith AM, Baghurst KI. Public health implications of dietary differences between social status and occupational category groups. </w:t>
      </w:r>
      <w:r w:rsidRPr="00D62AD1">
        <w:rPr>
          <w:i/>
          <w:iCs/>
        </w:rPr>
        <w:t>J Epidemiol Community Health</w:t>
      </w:r>
      <w:r w:rsidRPr="00D62AD1">
        <w:t xml:space="preserve"> 1992;46:409–416.</w:t>
      </w:r>
    </w:p>
    <w:p w14:paraId="0B24850D" w14:textId="77777777" w:rsidR="00D62AD1" w:rsidRPr="00D62AD1" w:rsidRDefault="00D62AD1" w:rsidP="00D62AD1">
      <w:pPr>
        <w:pStyle w:val="Bibliography"/>
      </w:pPr>
      <w:r w:rsidRPr="00D62AD1">
        <w:t xml:space="preserve">34. </w:t>
      </w:r>
      <w:r w:rsidRPr="00D62AD1">
        <w:tab/>
        <w:t xml:space="preserve">Steele P, Dobson A, Alexander H, Russell A. Who eats what? A comparison of dietary patterns among men and women in different occupational groups. </w:t>
      </w:r>
      <w:r w:rsidRPr="00D62AD1">
        <w:rPr>
          <w:i/>
          <w:iCs/>
        </w:rPr>
        <w:t>Aust J Public Health</w:t>
      </w:r>
      <w:r w:rsidRPr="00D62AD1">
        <w:t xml:space="preserve"> 1991;15:286–295.</w:t>
      </w:r>
    </w:p>
    <w:p w14:paraId="1310EF69" w14:textId="77777777" w:rsidR="00D62AD1" w:rsidRPr="00D62AD1" w:rsidRDefault="00D62AD1" w:rsidP="00D62AD1">
      <w:pPr>
        <w:pStyle w:val="Bibliography"/>
      </w:pPr>
      <w:r w:rsidRPr="00D62AD1">
        <w:t xml:space="preserve">35. </w:t>
      </w:r>
      <w:r w:rsidRPr="00D62AD1">
        <w:tab/>
        <w:t xml:space="preserve">Schafft KA, Jensen EB, Hinrichs CC. Food deserts and overweight schoolchildren: evidence from Pennsylvania. </w:t>
      </w:r>
      <w:r w:rsidRPr="00D62AD1">
        <w:rPr>
          <w:i/>
          <w:iCs/>
        </w:rPr>
        <w:t>Rural Sociol</w:t>
      </w:r>
      <w:r w:rsidRPr="00D62AD1">
        <w:t xml:space="preserve"> 2009;74:153–177.</w:t>
      </w:r>
    </w:p>
    <w:p w14:paraId="0BBD3EA7" w14:textId="77777777" w:rsidR="00D62AD1" w:rsidRPr="00D62AD1" w:rsidRDefault="00D62AD1" w:rsidP="00D62AD1">
      <w:pPr>
        <w:pStyle w:val="Bibliography"/>
      </w:pPr>
      <w:r w:rsidRPr="00D62AD1">
        <w:t xml:space="preserve">36. </w:t>
      </w:r>
      <w:r w:rsidRPr="00D62AD1">
        <w:tab/>
        <w:t xml:space="preserve">Brown CL, Halvorson EE, Cohen GM, Lazorick S, Skelton JA. Addressing childhood obesity: opportunities for prevention. </w:t>
      </w:r>
      <w:r w:rsidRPr="00D62AD1">
        <w:rPr>
          <w:i/>
          <w:iCs/>
        </w:rPr>
        <w:t>Pediatr Clin</w:t>
      </w:r>
      <w:r w:rsidRPr="00D62AD1">
        <w:t xml:space="preserve"> 2015;62:1241–1261.</w:t>
      </w:r>
    </w:p>
    <w:p w14:paraId="76194649" w14:textId="77777777" w:rsidR="00D62AD1" w:rsidRPr="00D62AD1" w:rsidRDefault="00D62AD1" w:rsidP="00D62AD1">
      <w:pPr>
        <w:pStyle w:val="Bibliography"/>
      </w:pPr>
      <w:r w:rsidRPr="00D62AD1">
        <w:t xml:space="preserve">37. </w:t>
      </w:r>
      <w:r w:rsidRPr="00D62AD1">
        <w:tab/>
        <w:t xml:space="preserve">Drenowatz C, Eisenmann JC, Pfeiffer KA, </w:t>
      </w:r>
      <w:r w:rsidRPr="00D62AD1">
        <w:rPr>
          <w:i/>
          <w:iCs/>
        </w:rPr>
        <w:t>et al.</w:t>
      </w:r>
      <w:r w:rsidRPr="00D62AD1">
        <w:t xml:space="preserve"> Influence of socio-economic status on habitual physical activity and sedentary behavior in 8-to 11-year old children. </w:t>
      </w:r>
      <w:r w:rsidRPr="00D62AD1">
        <w:rPr>
          <w:i/>
          <w:iCs/>
        </w:rPr>
        <w:t>BMC Public Health</w:t>
      </w:r>
      <w:r w:rsidRPr="00D62AD1">
        <w:t xml:space="preserve"> 2010;10:214.</w:t>
      </w:r>
    </w:p>
    <w:p w14:paraId="42AA5282" w14:textId="77777777" w:rsidR="00D62AD1" w:rsidRPr="00D62AD1" w:rsidRDefault="00D62AD1" w:rsidP="00D62AD1">
      <w:pPr>
        <w:pStyle w:val="Bibliography"/>
      </w:pPr>
      <w:r w:rsidRPr="00D62AD1">
        <w:t xml:space="preserve">38. </w:t>
      </w:r>
      <w:r w:rsidRPr="00D62AD1">
        <w:tab/>
        <w:t xml:space="preserve">Morgenstern M, Sargent JD, Hanewinkel R. Relation between socioeconomic status and body mass index: evidence of an indirect path via television use. </w:t>
      </w:r>
      <w:r w:rsidRPr="00D62AD1">
        <w:rPr>
          <w:i/>
          <w:iCs/>
        </w:rPr>
        <w:t>Arch Pediatr Adolesc Med</w:t>
      </w:r>
      <w:r w:rsidRPr="00D62AD1">
        <w:t xml:space="preserve"> 2009;163:731–738.</w:t>
      </w:r>
    </w:p>
    <w:p w14:paraId="1B2C25F6" w14:textId="77777777" w:rsidR="00D62AD1" w:rsidRPr="00D62AD1" w:rsidRDefault="00D62AD1" w:rsidP="00D62AD1">
      <w:pPr>
        <w:pStyle w:val="Bibliography"/>
      </w:pPr>
      <w:r w:rsidRPr="00D62AD1">
        <w:t xml:space="preserve">39. </w:t>
      </w:r>
      <w:r w:rsidRPr="00D62AD1">
        <w:tab/>
        <w:t xml:space="preserve">Humbert ML, Chad KE, Spink KS, </w:t>
      </w:r>
      <w:r w:rsidRPr="00D62AD1">
        <w:rPr>
          <w:i/>
          <w:iCs/>
        </w:rPr>
        <w:t>et al.</w:t>
      </w:r>
      <w:r w:rsidRPr="00D62AD1">
        <w:t xml:space="preserve"> Factors that influence physical activity participation among high-and low-SES youth. </w:t>
      </w:r>
      <w:r w:rsidRPr="00D62AD1">
        <w:rPr>
          <w:i/>
          <w:iCs/>
        </w:rPr>
        <w:t>Qual Health Res</w:t>
      </w:r>
      <w:r w:rsidRPr="00D62AD1">
        <w:t xml:space="preserve"> 2006;16:467–483.</w:t>
      </w:r>
    </w:p>
    <w:p w14:paraId="07B914F4" w14:textId="77777777" w:rsidR="00D62AD1" w:rsidRPr="00D62AD1" w:rsidRDefault="00D62AD1" w:rsidP="00D62AD1">
      <w:pPr>
        <w:pStyle w:val="Bibliography"/>
      </w:pPr>
      <w:r w:rsidRPr="00D62AD1">
        <w:t xml:space="preserve">40. </w:t>
      </w:r>
      <w:r w:rsidRPr="00D62AD1">
        <w:tab/>
        <w:t xml:space="preserve">Hanson MD, Chen E. Socioeconomic status and health behaviors in adolescence: a review of the literature. </w:t>
      </w:r>
      <w:r w:rsidRPr="00D62AD1">
        <w:rPr>
          <w:i/>
          <w:iCs/>
        </w:rPr>
        <w:t>J Behav Med</w:t>
      </w:r>
      <w:r w:rsidRPr="00D62AD1">
        <w:t xml:space="preserve"> 2007;30:263.</w:t>
      </w:r>
    </w:p>
    <w:p w14:paraId="62658C29" w14:textId="77777777" w:rsidR="00D62AD1" w:rsidRPr="00D62AD1" w:rsidRDefault="00D62AD1" w:rsidP="00D62AD1">
      <w:pPr>
        <w:pStyle w:val="Bibliography"/>
      </w:pPr>
      <w:r w:rsidRPr="00D62AD1">
        <w:t xml:space="preserve">41. </w:t>
      </w:r>
      <w:r w:rsidRPr="00D62AD1">
        <w:tab/>
        <w:t xml:space="preserve">Lohman TG, Ring K, Schmitz KH, </w:t>
      </w:r>
      <w:r w:rsidRPr="00D62AD1">
        <w:rPr>
          <w:i/>
          <w:iCs/>
        </w:rPr>
        <w:t>et al.</w:t>
      </w:r>
      <w:r w:rsidRPr="00D62AD1">
        <w:t xml:space="preserve"> Associations of body size and composition with physical activity in adolescent girls. </w:t>
      </w:r>
      <w:r w:rsidRPr="00D62AD1">
        <w:rPr>
          <w:i/>
          <w:iCs/>
        </w:rPr>
        <w:t>Med Sci Sports Exerc</w:t>
      </w:r>
      <w:r w:rsidRPr="00D62AD1">
        <w:t xml:space="preserve"> 2006;38:1175.</w:t>
      </w:r>
    </w:p>
    <w:p w14:paraId="6CBEF196" w14:textId="77777777" w:rsidR="00D62AD1" w:rsidRPr="00D62AD1" w:rsidRDefault="00D62AD1" w:rsidP="00D62AD1">
      <w:pPr>
        <w:pStyle w:val="Bibliography"/>
      </w:pPr>
      <w:r w:rsidRPr="00D62AD1">
        <w:t xml:space="preserve">42. </w:t>
      </w:r>
      <w:r w:rsidRPr="00D62AD1">
        <w:tab/>
        <w:t xml:space="preserve">Terracciano A, Sutin AR, McCrae RR, </w:t>
      </w:r>
      <w:r w:rsidRPr="00D62AD1">
        <w:rPr>
          <w:i/>
          <w:iCs/>
        </w:rPr>
        <w:t>et al.</w:t>
      </w:r>
      <w:r w:rsidRPr="00D62AD1">
        <w:t xml:space="preserve"> Facets of personality linked to underweight and overweight. </w:t>
      </w:r>
      <w:r w:rsidRPr="00D62AD1">
        <w:rPr>
          <w:i/>
          <w:iCs/>
        </w:rPr>
        <w:t>Psychosom Med</w:t>
      </w:r>
      <w:r w:rsidRPr="00D62AD1">
        <w:t xml:space="preserve"> 2009;71:682.</w:t>
      </w:r>
    </w:p>
    <w:p w14:paraId="7446E885" w14:textId="77777777" w:rsidR="00D62AD1" w:rsidRPr="00D62AD1" w:rsidRDefault="00D62AD1" w:rsidP="00D62AD1">
      <w:pPr>
        <w:pStyle w:val="Bibliography"/>
      </w:pPr>
      <w:r w:rsidRPr="00D62AD1">
        <w:t xml:space="preserve">43. </w:t>
      </w:r>
      <w:r w:rsidRPr="00D62AD1">
        <w:tab/>
        <w:t xml:space="preserve">Rhodes R, Smith N. Personality correlates of physical activity: a review and meta-analysis. </w:t>
      </w:r>
      <w:r w:rsidRPr="00D62AD1">
        <w:rPr>
          <w:i/>
          <w:iCs/>
        </w:rPr>
        <w:t>Br J Sports Med</w:t>
      </w:r>
      <w:r w:rsidRPr="00D62AD1">
        <w:t xml:space="preserve"> 2006;40:958–965.</w:t>
      </w:r>
    </w:p>
    <w:p w14:paraId="5F533F35" w14:textId="77777777" w:rsidR="00D62AD1" w:rsidRPr="00D62AD1" w:rsidRDefault="00D62AD1" w:rsidP="00D62AD1">
      <w:pPr>
        <w:pStyle w:val="Bibliography"/>
      </w:pPr>
      <w:r w:rsidRPr="00D62AD1">
        <w:t xml:space="preserve">44. </w:t>
      </w:r>
      <w:r w:rsidRPr="00D62AD1">
        <w:tab/>
        <w:t xml:space="preserve">Evers C, Stok FM, Danner UN, Salmon SJ, de Ridder DT, Adriaanse MA. The shaping role of hunger on self-reported external eating status. </w:t>
      </w:r>
      <w:r w:rsidRPr="00D62AD1">
        <w:rPr>
          <w:i/>
          <w:iCs/>
        </w:rPr>
        <w:t>Appetite</w:t>
      </w:r>
      <w:r w:rsidRPr="00D62AD1">
        <w:t xml:space="preserve"> 2011;57:318–320.</w:t>
      </w:r>
    </w:p>
    <w:p w14:paraId="17ACCF10" w14:textId="77777777" w:rsidR="00D62AD1" w:rsidRPr="00D62AD1" w:rsidRDefault="00D62AD1" w:rsidP="00D62AD1">
      <w:pPr>
        <w:pStyle w:val="Bibliography"/>
      </w:pPr>
      <w:r w:rsidRPr="00D62AD1">
        <w:lastRenderedPageBreak/>
        <w:t xml:space="preserve">45. </w:t>
      </w:r>
      <w:r w:rsidRPr="00D62AD1">
        <w:tab/>
        <w:t xml:space="preserve">Heaven PC, Mulligan K, Merrilees R, Woods T, Fairooz Y. Neuroticism and conscientiousness as predictors of emotional, external, and restrained eating behaviors. </w:t>
      </w:r>
      <w:r w:rsidRPr="00D62AD1">
        <w:rPr>
          <w:i/>
          <w:iCs/>
        </w:rPr>
        <w:t>Int J Eat Disord</w:t>
      </w:r>
      <w:r w:rsidRPr="00D62AD1">
        <w:t xml:space="preserve"> 2001;30:161–166.</w:t>
      </w:r>
    </w:p>
    <w:p w14:paraId="5B90677C" w14:textId="77777777" w:rsidR="00D62AD1" w:rsidRPr="00D62AD1" w:rsidRDefault="00D62AD1" w:rsidP="00D62AD1">
      <w:pPr>
        <w:pStyle w:val="Bibliography"/>
      </w:pPr>
      <w:r w:rsidRPr="00D62AD1">
        <w:t xml:space="preserve">46. </w:t>
      </w:r>
      <w:r w:rsidRPr="00D62AD1">
        <w:tab/>
        <w:t xml:space="preserve">Kakizaki M, Kuriyama S, Sato Y, </w:t>
      </w:r>
      <w:r w:rsidRPr="00D62AD1">
        <w:rPr>
          <w:i/>
          <w:iCs/>
        </w:rPr>
        <w:t>et al.</w:t>
      </w:r>
      <w:r w:rsidRPr="00D62AD1">
        <w:t xml:space="preserve"> Personality and body mass index: a cross-sectional analysis from the Miyagi Cohort Study. </w:t>
      </w:r>
      <w:r w:rsidRPr="00D62AD1">
        <w:rPr>
          <w:i/>
          <w:iCs/>
        </w:rPr>
        <w:t>J Psychosom Res</w:t>
      </w:r>
      <w:r w:rsidRPr="00D62AD1">
        <w:t xml:space="preserve"> 2008;64:71–80.</w:t>
      </w:r>
    </w:p>
    <w:p w14:paraId="4DDEF59C" w14:textId="77777777" w:rsidR="00D62AD1" w:rsidRPr="00D62AD1" w:rsidRDefault="00D62AD1" w:rsidP="00D62AD1">
      <w:pPr>
        <w:pStyle w:val="Bibliography"/>
      </w:pPr>
      <w:r w:rsidRPr="00D62AD1">
        <w:t xml:space="preserve">47. </w:t>
      </w:r>
      <w:r w:rsidRPr="00D62AD1">
        <w:tab/>
        <w:t xml:space="preserve">Sutin AR, Ferrucci L, Zonderman AB, Terracciano A. Personality and obesity across the adult life span. </w:t>
      </w:r>
      <w:r w:rsidRPr="00D62AD1">
        <w:rPr>
          <w:i/>
          <w:iCs/>
        </w:rPr>
        <w:t>J Pers Soc Psychol</w:t>
      </w:r>
      <w:r w:rsidRPr="00D62AD1">
        <w:t xml:space="preserve"> 2011;101:579.</w:t>
      </w:r>
    </w:p>
    <w:p w14:paraId="7D813B48" w14:textId="77777777" w:rsidR="00D62AD1" w:rsidRPr="00D62AD1" w:rsidRDefault="00D62AD1" w:rsidP="00D62AD1">
      <w:pPr>
        <w:pStyle w:val="Bibliography"/>
      </w:pPr>
      <w:r w:rsidRPr="00D62AD1">
        <w:t xml:space="preserve">48. </w:t>
      </w:r>
      <w:r w:rsidRPr="00D62AD1">
        <w:tab/>
        <w:t xml:space="preserve">Sullivan S, Cloninger C, Przybeck T, Klein S. Personality characteristics in obesity and relationship with successful weight loss. </w:t>
      </w:r>
      <w:r w:rsidRPr="00D62AD1">
        <w:rPr>
          <w:i/>
          <w:iCs/>
        </w:rPr>
        <w:t>Int J Obes</w:t>
      </w:r>
      <w:r w:rsidRPr="00D62AD1">
        <w:t xml:space="preserve"> 2007;31:669.</w:t>
      </w:r>
    </w:p>
    <w:p w14:paraId="61CC42A6" w14:textId="77777777" w:rsidR="00D62AD1" w:rsidRPr="00D62AD1" w:rsidRDefault="00D62AD1" w:rsidP="00D62AD1">
      <w:pPr>
        <w:pStyle w:val="Bibliography"/>
      </w:pPr>
      <w:r w:rsidRPr="00D62AD1">
        <w:t xml:space="preserve">49. </w:t>
      </w:r>
      <w:r w:rsidRPr="00D62AD1">
        <w:tab/>
        <w:t xml:space="preserve">Provencher V, Bégin C, Gagnon-Girouard M-P, Tremblay A, Boivin S, Lemieux S. Personality traits in overweight and obese women: Associations with BMI and eating behaviors. </w:t>
      </w:r>
      <w:r w:rsidRPr="00D62AD1">
        <w:rPr>
          <w:i/>
          <w:iCs/>
        </w:rPr>
        <w:t>Eat Behav</w:t>
      </w:r>
      <w:r w:rsidRPr="00D62AD1">
        <w:t xml:space="preserve"> 2008;9:294–302.</w:t>
      </w:r>
    </w:p>
    <w:p w14:paraId="7425C021" w14:textId="77777777" w:rsidR="00D62AD1" w:rsidRPr="00D62AD1" w:rsidRDefault="00D62AD1" w:rsidP="00D62AD1">
      <w:pPr>
        <w:pStyle w:val="Bibliography"/>
      </w:pPr>
      <w:r w:rsidRPr="00D62AD1">
        <w:t xml:space="preserve">50. </w:t>
      </w:r>
      <w:r w:rsidRPr="00D62AD1">
        <w:tab/>
        <w:t xml:space="preserve">Sutin AR, Stephan Y, Wang L, Gao S, Wang P, Terracciano A. Personality traits and body mass index in Asian populations. </w:t>
      </w:r>
      <w:r w:rsidRPr="00D62AD1">
        <w:rPr>
          <w:i/>
          <w:iCs/>
        </w:rPr>
        <w:t>J Res Personal</w:t>
      </w:r>
      <w:r w:rsidRPr="00D62AD1">
        <w:t xml:space="preserve"> 2015;58:137–142.</w:t>
      </w:r>
    </w:p>
    <w:p w14:paraId="6748AC6B" w14:textId="77777777" w:rsidR="00D62AD1" w:rsidRPr="00D62AD1" w:rsidRDefault="00D62AD1" w:rsidP="00D62AD1">
      <w:pPr>
        <w:pStyle w:val="Bibliography"/>
      </w:pPr>
      <w:r w:rsidRPr="00D62AD1">
        <w:t xml:space="preserve">51. </w:t>
      </w:r>
      <w:r w:rsidRPr="00D62AD1">
        <w:tab/>
        <w:t xml:space="preserve">Li X. A study of intelligence and personality in children with simple obesity. </w:t>
      </w:r>
      <w:r w:rsidRPr="00D62AD1">
        <w:rPr>
          <w:i/>
          <w:iCs/>
        </w:rPr>
        <w:t>Int J Obes Relat Metab Disord J Int Assoc Study Obes</w:t>
      </w:r>
      <w:r w:rsidRPr="00D62AD1">
        <w:t xml:space="preserve"> 1995;19:355–357.</w:t>
      </w:r>
    </w:p>
    <w:p w14:paraId="6A0B7D94" w14:textId="77777777" w:rsidR="00D62AD1" w:rsidRPr="00D62AD1" w:rsidRDefault="00D62AD1" w:rsidP="00D62AD1">
      <w:pPr>
        <w:pStyle w:val="Bibliography"/>
      </w:pPr>
      <w:r w:rsidRPr="00D62AD1">
        <w:t xml:space="preserve">52. </w:t>
      </w:r>
      <w:r w:rsidRPr="00D62AD1">
        <w:tab/>
        <w:t xml:space="preserve">Marioni RE, Yang J, Dykiert D, </w:t>
      </w:r>
      <w:r w:rsidRPr="00D62AD1">
        <w:rPr>
          <w:i/>
          <w:iCs/>
        </w:rPr>
        <w:t>et al.</w:t>
      </w:r>
      <w:r w:rsidRPr="00D62AD1">
        <w:t xml:space="preserve"> Assessing the genetic overlap between BMI and cognitive function. </w:t>
      </w:r>
      <w:r w:rsidRPr="00D62AD1">
        <w:rPr>
          <w:i/>
          <w:iCs/>
        </w:rPr>
        <w:t>Mol Psychiatry</w:t>
      </w:r>
      <w:r w:rsidRPr="00D62AD1">
        <w:t xml:space="preserve"> 2016;21:1477–1482.</w:t>
      </w:r>
    </w:p>
    <w:p w14:paraId="55DD8881" w14:textId="77777777" w:rsidR="00D62AD1" w:rsidRPr="00D62AD1" w:rsidRDefault="00D62AD1" w:rsidP="00D62AD1">
      <w:pPr>
        <w:pStyle w:val="Bibliography"/>
      </w:pPr>
      <w:r w:rsidRPr="00D62AD1">
        <w:t xml:space="preserve">53. </w:t>
      </w:r>
      <w:r w:rsidRPr="00D62AD1">
        <w:tab/>
        <w:t xml:space="preserve">Elias MF, Elias PK, Sullivan LM, Wolf PA, D’Agostino RB. Obesity, diabetes and cognitive deficit: the Framingham Heart Study. </w:t>
      </w:r>
      <w:r w:rsidRPr="00D62AD1">
        <w:rPr>
          <w:i/>
          <w:iCs/>
        </w:rPr>
        <w:t>Neurobiol Aging</w:t>
      </w:r>
      <w:r w:rsidRPr="00D62AD1">
        <w:t xml:space="preserve"> 2005;26:11–16.</w:t>
      </w:r>
    </w:p>
    <w:p w14:paraId="2ECAB2BA" w14:textId="77777777" w:rsidR="00D62AD1" w:rsidRPr="00D62AD1" w:rsidRDefault="00D62AD1" w:rsidP="00D62AD1">
      <w:pPr>
        <w:pStyle w:val="Bibliography"/>
      </w:pPr>
      <w:r w:rsidRPr="00D62AD1">
        <w:t xml:space="preserve">54. </w:t>
      </w:r>
      <w:r w:rsidRPr="00D62AD1">
        <w:tab/>
        <w:t xml:space="preserve">Lawlor D, Clark H, Smith GD, Leon D. Childhood intelligence, educational attainment and adult body mass index: findings from a prospective cohort and within sibling-pairs analysis. </w:t>
      </w:r>
      <w:r w:rsidRPr="00D62AD1">
        <w:rPr>
          <w:i/>
          <w:iCs/>
        </w:rPr>
        <w:t>Int J Obes</w:t>
      </w:r>
      <w:r w:rsidRPr="00D62AD1">
        <w:t xml:space="preserve"> 2006;30:1758.</w:t>
      </w:r>
    </w:p>
    <w:p w14:paraId="313758B2" w14:textId="77777777" w:rsidR="00D62AD1" w:rsidRPr="00D62AD1" w:rsidRDefault="00D62AD1" w:rsidP="00D62AD1">
      <w:pPr>
        <w:pStyle w:val="Bibliography"/>
      </w:pPr>
      <w:r w:rsidRPr="00D62AD1">
        <w:t xml:space="preserve">55. </w:t>
      </w:r>
      <w:r w:rsidRPr="00D62AD1">
        <w:tab/>
        <w:t xml:space="preserve">Mond J, Stich H, Hay P, Krämer A, Baune B. Associations between obesity and developmental functioning in pre-school children: a population-based study. </w:t>
      </w:r>
      <w:r w:rsidRPr="00D62AD1">
        <w:rPr>
          <w:i/>
          <w:iCs/>
        </w:rPr>
        <w:t>Int J Obes</w:t>
      </w:r>
      <w:r w:rsidRPr="00D62AD1">
        <w:t xml:space="preserve"> 2007;31:1068.</w:t>
      </w:r>
    </w:p>
    <w:p w14:paraId="33527750" w14:textId="77777777" w:rsidR="00D62AD1" w:rsidRPr="00D62AD1" w:rsidRDefault="00D62AD1" w:rsidP="00D62AD1">
      <w:pPr>
        <w:pStyle w:val="Bibliography"/>
      </w:pPr>
      <w:r w:rsidRPr="00D62AD1">
        <w:t xml:space="preserve">56. </w:t>
      </w:r>
      <w:r w:rsidRPr="00D62AD1">
        <w:tab/>
        <w:t xml:space="preserve">Sabia S, Kivimaki M, Shipley MJ, Marmot MG, Singh-Manoux A. Body mass index over the adult life course and cognition in late midlife: the Whitehall II Cohort Study. </w:t>
      </w:r>
      <w:r w:rsidRPr="00D62AD1">
        <w:rPr>
          <w:i/>
          <w:iCs/>
        </w:rPr>
        <w:t>Am J Clin Nutr</w:t>
      </w:r>
      <w:r w:rsidRPr="00D62AD1">
        <w:t xml:space="preserve"> 2008;89:601–607.</w:t>
      </w:r>
    </w:p>
    <w:p w14:paraId="7DB7F8F2" w14:textId="77777777" w:rsidR="00D62AD1" w:rsidRPr="00D62AD1" w:rsidRDefault="00D62AD1" w:rsidP="00D62AD1">
      <w:pPr>
        <w:pStyle w:val="Bibliography"/>
      </w:pPr>
      <w:r w:rsidRPr="00D62AD1">
        <w:t xml:space="preserve">57. </w:t>
      </w:r>
      <w:r w:rsidRPr="00D62AD1">
        <w:tab/>
        <w:t xml:space="preserve">Kanazawa S. Childhood intelligence and adult obesity. </w:t>
      </w:r>
      <w:r w:rsidRPr="00D62AD1">
        <w:rPr>
          <w:i/>
          <w:iCs/>
        </w:rPr>
        <w:t>Obesity</w:t>
      </w:r>
      <w:r w:rsidRPr="00D62AD1">
        <w:t xml:space="preserve"> 2013;21:434–440.</w:t>
      </w:r>
    </w:p>
    <w:p w14:paraId="15D667A9" w14:textId="77777777" w:rsidR="00D62AD1" w:rsidRPr="00D62AD1" w:rsidRDefault="00D62AD1" w:rsidP="00D62AD1">
      <w:pPr>
        <w:pStyle w:val="Bibliography"/>
      </w:pPr>
      <w:r w:rsidRPr="00D62AD1">
        <w:t xml:space="preserve">58. </w:t>
      </w:r>
      <w:r w:rsidRPr="00D62AD1">
        <w:tab/>
        <w:t xml:space="preserve">Rosenblad A, Nilsson G, Leppert J. Intelligence level in late adolescence is inversely associated with BMI change during 22 years of follow-up: results from the WICTORY study. </w:t>
      </w:r>
      <w:r w:rsidRPr="00D62AD1">
        <w:rPr>
          <w:i/>
          <w:iCs/>
        </w:rPr>
        <w:t>Eur J Epidemiol</w:t>
      </w:r>
      <w:r w:rsidRPr="00D62AD1">
        <w:t xml:space="preserve"> 2012;27:647–655.</w:t>
      </w:r>
    </w:p>
    <w:p w14:paraId="5D5368BA" w14:textId="77777777" w:rsidR="00D62AD1" w:rsidRPr="00D62AD1" w:rsidRDefault="00D62AD1" w:rsidP="00D62AD1">
      <w:pPr>
        <w:pStyle w:val="Bibliography"/>
      </w:pPr>
      <w:r w:rsidRPr="00D62AD1">
        <w:t xml:space="preserve">59. </w:t>
      </w:r>
      <w:r w:rsidRPr="00D62AD1">
        <w:tab/>
        <w:t xml:space="preserve">Teasdale T, Sørensen T, Stunkard A. Intelligence and educational level in relation to body mass index of adult males. </w:t>
      </w:r>
      <w:r w:rsidRPr="00D62AD1">
        <w:rPr>
          <w:i/>
          <w:iCs/>
        </w:rPr>
        <w:t>Hum Biol</w:t>
      </w:r>
      <w:r w:rsidRPr="00D62AD1">
        <w:t xml:space="preserve"> 1992;64.</w:t>
      </w:r>
    </w:p>
    <w:p w14:paraId="63E59976" w14:textId="77777777" w:rsidR="00D62AD1" w:rsidRPr="00D62AD1" w:rsidRDefault="00D62AD1" w:rsidP="00D62AD1">
      <w:pPr>
        <w:pStyle w:val="Bibliography"/>
      </w:pPr>
      <w:r w:rsidRPr="00D62AD1">
        <w:lastRenderedPageBreak/>
        <w:t xml:space="preserve">60. </w:t>
      </w:r>
      <w:r w:rsidRPr="00D62AD1">
        <w:tab/>
        <w:t xml:space="preserve">Bosma H, van de Mheen HD, Mackenbach JP. Social class in childhood and general health in adulthood: questionnaire study of contribution of psychological attributes. </w:t>
      </w:r>
      <w:r w:rsidRPr="00D62AD1">
        <w:rPr>
          <w:i/>
          <w:iCs/>
        </w:rPr>
        <w:t>Bmj</w:t>
      </w:r>
      <w:r w:rsidRPr="00D62AD1">
        <w:t xml:space="preserve"> 1999;318:18–22.</w:t>
      </w:r>
    </w:p>
    <w:p w14:paraId="7A3D214D" w14:textId="77777777" w:rsidR="00D62AD1" w:rsidRPr="00D62AD1" w:rsidRDefault="00D62AD1" w:rsidP="00D62AD1">
      <w:pPr>
        <w:pStyle w:val="Bibliography"/>
      </w:pPr>
      <w:r w:rsidRPr="00D62AD1">
        <w:t xml:space="preserve">61. </w:t>
      </w:r>
      <w:r w:rsidRPr="00D62AD1">
        <w:tab/>
        <w:t xml:space="preserve">Körner A, Geyer M, Gunzelmann T, Brähler E. The influence of socio-demographic factors on personality dimensions in the elderly. </w:t>
      </w:r>
      <w:r w:rsidRPr="00D62AD1">
        <w:rPr>
          <w:i/>
          <w:iCs/>
        </w:rPr>
        <w:t>Z Gerontol Geriatr</w:t>
      </w:r>
      <w:r w:rsidRPr="00D62AD1">
        <w:t xml:space="preserve"> 2003;36:130–137.</w:t>
      </w:r>
    </w:p>
    <w:p w14:paraId="16337439" w14:textId="77777777" w:rsidR="00D62AD1" w:rsidRPr="00D62AD1" w:rsidRDefault="00D62AD1" w:rsidP="00D62AD1">
      <w:pPr>
        <w:pStyle w:val="Bibliography"/>
      </w:pPr>
      <w:r w:rsidRPr="00D62AD1">
        <w:t xml:space="preserve">62. </w:t>
      </w:r>
      <w:r w:rsidRPr="00D62AD1">
        <w:tab/>
        <w:t xml:space="preserve">Barefoot JC, Peterson BL, Dahlstrom WG, Siegler IC, Anderson NB, Williams Jr RB. Hostility patterns and health implications: correlates of Cook-Medley Hostility Scale scores in a national survey. </w:t>
      </w:r>
      <w:r w:rsidRPr="00D62AD1">
        <w:rPr>
          <w:i/>
          <w:iCs/>
        </w:rPr>
        <w:t>Health Psychol</w:t>
      </w:r>
      <w:r w:rsidRPr="00D62AD1">
        <w:t xml:space="preserve"> 1991;10:18.</w:t>
      </w:r>
    </w:p>
    <w:p w14:paraId="4EFE5BE3" w14:textId="77777777" w:rsidR="00D62AD1" w:rsidRPr="00D62AD1" w:rsidRDefault="00D62AD1" w:rsidP="00D62AD1">
      <w:pPr>
        <w:pStyle w:val="Bibliography"/>
      </w:pPr>
      <w:r w:rsidRPr="00D62AD1">
        <w:t xml:space="preserve">63. </w:t>
      </w:r>
      <w:r w:rsidRPr="00D62AD1">
        <w:tab/>
        <w:t xml:space="preserve">Kubzansky LD, Kawachi I, Sparrow D. Socioeconomic status, hostility, and risk factor clustering in the Normative Aging Study: any help from the concept of allostatic load? </w:t>
      </w:r>
      <w:r w:rsidRPr="00D62AD1">
        <w:rPr>
          <w:i/>
          <w:iCs/>
        </w:rPr>
        <w:t>Ann Behav Med</w:t>
      </w:r>
      <w:r w:rsidRPr="00D62AD1">
        <w:t xml:space="preserve"> 1999;21:330–338.</w:t>
      </w:r>
    </w:p>
    <w:p w14:paraId="0F18019D" w14:textId="77777777" w:rsidR="00D62AD1" w:rsidRPr="00D62AD1" w:rsidRDefault="00D62AD1" w:rsidP="00D62AD1">
      <w:pPr>
        <w:pStyle w:val="Bibliography"/>
      </w:pPr>
      <w:r w:rsidRPr="00D62AD1">
        <w:t xml:space="preserve">64. </w:t>
      </w:r>
      <w:r w:rsidRPr="00D62AD1">
        <w:tab/>
        <w:t xml:space="preserve">Delaney L, Doyle O. Socioeconomic differences in early childhood time preferences. </w:t>
      </w:r>
      <w:r w:rsidRPr="00D62AD1">
        <w:rPr>
          <w:i/>
          <w:iCs/>
        </w:rPr>
        <w:t>J Econ Psychol</w:t>
      </w:r>
      <w:r w:rsidRPr="00D62AD1">
        <w:t xml:space="preserve"> 2012;33:237–247.</w:t>
      </w:r>
    </w:p>
    <w:p w14:paraId="270297F6" w14:textId="77777777" w:rsidR="00D62AD1" w:rsidRPr="00D62AD1" w:rsidRDefault="00D62AD1" w:rsidP="00D62AD1">
      <w:pPr>
        <w:pStyle w:val="Bibliography"/>
      </w:pPr>
      <w:r w:rsidRPr="00D62AD1">
        <w:t xml:space="preserve">65. </w:t>
      </w:r>
      <w:r w:rsidRPr="00D62AD1">
        <w:tab/>
        <w:t>Deckers T, Falk A, Kosse F, Schildberg-Hörisch H. How does socio-economic status shape a child’s personality? 2015.</w:t>
      </w:r>
    </w:p>
    <w:p w14:paraId="298C8D7D" w14:textId="77777777" w:rsidR="00D62AD1" w:rsidRPr="00D62AD1" w:rsidRDefault="00D62AD1" w:rsidP="00D62AD1">
      <w:pPr>
        <w:pStyle w:val="Bibliography"/>
      </w:pPr>
      <w:r w:rsidRPr="00D62AD1">
        <w:t xml:space="preserve">66. </w:t>
      </w:r>
      <w:r w:rsidRPr="00D62AD1">
        <w:tab/>
        <w:t xml:space="preserve">Bauer M, Chytilová J, Pertold-Gebicka B. Parental background and other-regarding preferences in children. </w:t>
      </w:r>
      <w:r w:rsidRPr="00D62AD1">
        <w:rPr>
          <w:i/>
          <w:iCs/>
        </w:rPr>
        <w:t>Exp Econ</w:t>
      </w:r>
      <w:r w:rsidRPr="00D62AD1">
        <w:t xml:space="preserve"> 2014;17:24–46.</w:t>
      </w:r>
    </w:p>
    <w:p w14:paraId="101CB514" w14:textId="77777777" w:rsidR="00D62AD1" w:rsidRPr="00D62AD1" w:rsidRDefault="00D62AD1" w:rsidP="00D62AD1">
      <w:pPr>
        <w:pStyle w:val="Bibliography"/>
      </w:pPr>
      <w:r w:rsidRPr="00D62AD1">
        <w:t xml:space="preserve">67. </w:t>
      </w:r>
      <w:r w:rsidRPr="00D62AD1">
        <w:tab/>
        <w:t xml:space="preserve">Duckworth AL, Weir DR, Tsukayama E, Kwok D. Who does well in life? Conscientious adults excel in both objective and subjective success. </w:t>
      </w:r>
      <w:r w:rsidRPr="00D62AD1">
        <w:rPr>
          <w:i/>
          <w:iCs/>
        </w:rPr>
        <w:t>Front Psychol</w:t>
      </w:r>
      <w:r w:rsidRPr="00D62AD1">
        <w:t xml:space="preserve"> 2012;3:356.</w:t>
      </w:r>
    </w:p>
    <w:p w14:paraId="385B6A60" w14:textId="77777777" w:rsidR="00D62AD1" w:rsidRPr="00D62AD1" w:rsidRDefault="00D62AD1" w:rsidP="00D62AD1">
      <w:pPr>
        <w:pStyle w:val="Bibliography"/>
      </w:pPr>
      <w:r w:rsidRPr="00D62AD1">
        <w:t xml:space="preserve">68. </w:t>
      </w:r>
      <w:r w:rsidRPr="00D62AD1">
        <w:tab/>
        <w:t xml:space="preserve">Barrick MR, Mount MK. The big five personality dimensions and job performance: a meta-analysis. </w:t>
      </w:r>
      <w:r w:rsidRPr="00D62AD1">
        <w:rPr>
          <w:i/>
          <w:iCs/>
        </w:rPr>
        <w:t>Pers Psychol</w:t>
      </w:r>
      <w:r w:rsidRPr="00D62AD1">
        <w:t xml:space="preserve"> 1991;44:1–26.</w:t>
      </w:r>
    </w:p>
    <w:p w14:paraId="260CC1DD" w14:textId="77777777" w:rsidR="00D62AD1" w:rsidRPr="00D62AD1" w:rsidRDefault="00D62AD1" w:rsidP="00D62AD1">
      <w:pPr>
        <w:pStyle w:val="Bibliography"/>
      </w:pPr>
      <w:r w:rsidRPr="00D62AD1">
        <w:t xml:space="preserve">69. </w:t>
      </w:r>
      <w:r w:rsidRPr="00D62AD1">
        <w:tab/>
        <w:t xml:space="preserve">Wilcox K, Block LG, Eisenstein EM. Leave home without it? The effects of credit card debt and available credit on spending. </w:t>
      </w:r>
      <w:r w:rsidRPr="00D62AD1">
        <w:rPr>
          <w:i/>
          <w:iCs/>
        </w:rPr>
        <w:t>J Mark Res</w:t>
      </w:r>
      <w:r w:rsidRPr="00D62AD1">
        <w:t xml:space="preserve"> 2011;48:S78–S90.</w:t>
      </w:r>
    </w:p>
    <w:p w14:paraId="5275FEB8" w14:textId="77777777" w:rsidR="00D62AD1" w:rsidRPr="00D62AD1" w:rsidRDefault="00D62AD1" w:rsidP="00D62AD1">
      <w:pPr>
        <w:pStyle w:val="Bibliography"/>
      </w:pPr>
      <w:r w:rsidRPr="00D62AD1">
        <w:t xml:space="preserve">70. </w:t>
      </w:r>
      <w:r w:rsidRPr="00D62AD1">
        <w:tab/>
        <w:t xml:space="preserve">Merikangas KR, He J-P, Brody D, Fisher PW, Bourdon K, Koretz DS. Prevalence and treatment of mental disorders among US children in the 2001–2004 NHANES. </w:t>
      </w:r>
      <w:r w:rsidRPr="00D62AD1">
        <w:rPr>
          <w:i/>
          <w:iCs/>
        </w:rPr>
        <w:t>Pediatrics</w:t>
      </w:r>
      <w:r w:rsidRPr="00D62AD1">
        <w:t xml:space="preserve"> 2010;125:75–81.</w:t>
      </w:r>
    </w:p>
    <w:p w14:paraId="13B9C4F8" w14:textId="77777777" w:rsidR="00D62AD1" w:rsidRPr="00D62AD1" w:rsidRDefault="00D62AD1" w:rsidP="00D62AD1">
      <w:pPr>
        <w:pStyle w:val="Bibliography"/>
      </w:pPr>
      <w:r w:rsidRPr="00D62AD1">
        <w:t xml:space="preserve">71. </w:t>
      </w:r>
      <w:r w:rsidRPr="00D62AD1">
        <w:tab/>
        <w:t xml:space="preserve">Lipina SJ, Martelli MI, Vuelta B, Colombo JA. Performance on the A-not-B task of Argentinean infants from unsatisfied and satisfied basic needs homes. </w:t>
      </w:r>
      <w:r w:rsidRPr="00D62AD1">
        <w:rPr>
          <w:i/>
          <w:iCs/>
        </w:rPr>
        <w:t>Interam J Psychol</w:t>
      </w:r>
      <w:r w:rsidRPr="00D62AD1">
        <w:t xml:space="preserve"> 2005;39:49–60.</w:t>
      </w:r>
    </w:p>
    <w:p w14:paraId="58C615B0" w14:textId="77777777" w:rsidR="00D62AD1" w:rsidRPr="00D62AD1" w:rsidRDefault="00D62AD1" w:rsidP="00D62AD1">
      <w:pPr>
        <w:pStyle w:val="Bibliography"/>
      </w:pPr>
      <w:r w:rsidRPr="00D62AD1">
        <w:t xml:space="preserve">72. </w:t>
      </w:r>
      <w:r w:rsidRPr="00D62AD1">
        <w:tab/>
        <w:t xml:space="preserve">Blair C, Granger DA, Willoughby M, </w:t>
      </w:r>
      <w:r w:rsidRPr="00D62AD1">
        <w:rPr>
          <w:i/>
          <w:iCs/>
        </w:rPr>
        <w:t>et al.</w:t>
      </w:r>
      <w:r w:rsidRPr="00D62AD1">
        <w:t xml:space="preserve"> Salivary cortisol mediates effects of poverty and parenting on executive functions in early childhood. </w:t>
      </w:r>
      <w:r w:rsidRPr="00D62AD1">
        <w:rPr>
          <w:i/>
          <w:iCs/>
        </w:rPr>
        <w:t>Child Dev</w:t>
      </w:r>
      <w:r w:rsidRPr="00D62AD1">
        <w:t xml:space="preserve"> 2011;82:1970–1984.</w:t>
      </w:r>
    </w:p>
    <w:p w14:paraId="423AF899" w14:textId="77777777" w:rsidR="00D62AD1" w:rsidRPr="00D62AD1" w:rsidRDefault="00D62AD1" w:rsidP="00D62AD1">
      <w:pPr>
        <w:pStyle w:val="Bibliography"/>
      </w:pPr>
      <w:r w:rsidRPr="00D62AD1">
        <w:t xml:space="preserve">73. </w:t>
      </w:r>
      <w:r w:rsidRPr="00D62AD1">
        <w:tab/>
        <w:t xml:space="preserve">Hughes C, Ensor R, Wilson A, Graham A. Tracking executive function across the transition to school: A latent variable approach. </w:t>
      </w:r>
      <w:r w:rsidRPr="00D62AD1">
        <w:rPr>
          <w:i/>
          <w:iCs/>
        </w:rPr>
        <w:t>Dev Neuropsychol</w:t>
      </w:r>
      <w:r w:rsidRPr="00D62AD1">
        <w:t xml:space="preserve"> 2009;35:20–36.</w:t>
      </w:r>
    </w:p>
    <w:p w14:paraId="6B5FE27E" w14:textId="77777777" w:rsidR="00D62AD1" w:rsidRPr="00D62AD1" w:rsidRDefault="00D62AD1" w:rsidP="00D62AD1">
      <w:pPr>
        <w:pStyle w:val="Bibliography"/>
      </w:pPr>
      <w:r w:rsidRPr="00D62AD1">
        <w:t xml:space="preserve">74. </w:t>
      </w:r>
      <w:r w:rsidRPr="00D62AD1">
        <w:tab/>
        <w:t xml:space="preserve">Leonard JA, Mackey AP, Finn AS, Gabrieli JD. Differential effects of socioeconomic status on working and procedural memory systems. </w:t>
      </w:r>
      <w:r w:rsidRPr="00D62AD1">
        <w:rPr>
          <w:i/>
          <w:iCs/>
        </w:rPr>
        <w:t>Front Hum Neurosci</w:t>
      </w:r>
      <w:r w:rsidRPr="00D62AD1">
        <w:t xml:space="preserve"> 2015;9:554.</w:t>
      </w:r>
    </w:p>
    <w:p w14:paraId="5880DE9A" w14:textId="77777777" w:rsidR="00D62AD1" w:rsidRPr="00D62AD1" w:rsidRDefault="00D62AD1" w:rsidP="00D62AD1">
      <w:pPr>
        <w:pStyle w:val="Bibliography"/>
      </w:pPr>
      <w:r w:rsidRPr="00D62AD1">
        <w:lastRenderedPageBreak/>
        <w:t xml:space="preserve">75. </w:t>
      </w:r>
      <w:r w:rsidRPr="00D62AD1">
        <w:tab/>
        <w:t xml:space="preserve">Mezzacappa E. Alerting, orienting, and executive attention: Developmental properties and sociodemographic correlates in an epidemiological sample of young, urban children. </w:t>
      </w:r>
      <w:r w:rsidRPr="00D62AD1">
        <w:rPr>
          <w:i/>
          <w:iCs/>
        </w:rPr>
        <w:t>Child Dev</w:t>
      </w:r>
      <w:r w:rsidRPr="00D62AD1">
        <w:t xml:space="preserve"> 2004;75:1373–1386.</w:t>
      </w:r>
    </w:p>
    <w:p w14:paraId="62E8AA43" w14:textId="77777777" w:rsidR="00D62AD1" w:rsidRPr="00D62AD1" w:rsidRDefault="00D62AD1" w:rsidP="00D62AD1">
      <w:pPr>
        <w:pStyle w:val="Bibliography"/>
      </w:pPr>
      <w:r w:rsidRPr="00D62AD1">
        <w:t xml:space="preserve">76. </w:t>
      </w:r>
      <w:r w:rsidRPr="00D62AD1">
        <w:tab/>
        <w:t xml:space="preserve">Haworth CM, Wright MJ, Luciano M, </w:t>
      </w:r>
      <w:r w:rsidRPr="00D62AD1">
        <w:rPr>
          <w:i/>
          <w:iCs/>
        </w:rPr>
        <w:t>et al.</w:t>
      </w:r>
      <w:r w:rsidRPr="00D62AD1">
        <w:t xml:space="preserve"> The heritability of general cognitive ability increases linearly from childhood to young adulthood. </w:t>
      </w:r>
      <w:r w:rsidRPr="00D62AD1">
        <w:rPr>
          <w:i/>
          <w:iCs/>
        </w:rPr>
        <w:t>Mol Psychiatry</w:t>
      </w:r>
      <w:r w:rsidRPr="00D62AD1">
        <w:t xml:space="preserve"> 2010;15:1112.</w:t>
      </w:r>
    </w:p>
    <w:p w14:paraId="12D8B0E6" w14:textId="77777777" w:rsidR="00D62AD1" w:rsidRPr="00D62AD1" w:rsidRDefault="00D62AD1" w:rsidP="00D62AD1">
      <w:pPr>
        <w:pStyle w:val="Bibliography"/>
      </w:pPr>
      <w:r w:rsidRPr="00D62AD1">
        <w:t xml:space="preserve">77. </w:t>
      </w:r>
      <w:r w:rsidRPr="00D62AD1">
        <w:tab/>
        <w:t xml:space="preserve">Conger RD, Donnellan MB. An interactionist perspective on the socioeconomic context of human development. </w:t>
      </w:r>
      <w:r w:rsidRPr="00D62AD1">
        <w:rPr>
          <w:i/>
          <w:iCs/>
        </w:rPr>
        <w:t>Annu Rev Psychol Vol 62</w:t>
      </w:r>
      <w:r w:rsidRPr="00D62AD1">
        <w:t xml:space="preserve"> 2007;58:175–199.</w:t>
      </w:r>
    </w:p>
    <w:p w14:paraId="1E0711E4" w14:textId="77777777" w:rsidR="00D62AD1" w:rsidRPr="00D62AD1" w:rsidRDefault="00D62AD1" w:rsidP="00D62AD1">
      <w:pPr>
        <w:pStyle w:val="Bibliography"/>
      </w:pPr>
      <w:r w:rsidRPr="00D62AD1">
        <w:t xml:space="preserve">78. </w:t>
      </w:r>
      <w:r w:rsidRPr="00D62AD1">
        <w:tab/>
        <w:t xml:space="preserve">Cooper WH, Withey MJ. The strong situation hypothesis. </w:t>
      </w:r>
      <w:r w:rsidRPr="00D62AD1">
        <w:rPr>
          <w:i/>
          <w:iCs/>
        </w:rPr>
        <w:t>Personal Soc Psychol Rev</w:t>
      </w:r>
      <w:r w:rsidRPr="00D62AD1">
        <w:t xml:space="preserve"> 2009;13:62–72.</w:t>
      </w:r>
    </w:p>
    <w:p w14:paraId="1046235C" w14:textId="77777777" w:rsidR="00D62AD1" w:rsidRPr="00D62AD1" w:rsidRDefault="00D62AD1" w:rsidP="00D62AD1">
      <w:pPr>
        <w:pStyle w:val="Bibliography"/>
      </w:pPr>
      <w:r w:rsidRPr="00D62AD1">
        <w:t xml:space="preserve">79. </w:t>
      </w:r>
      <w:r w:rsidRPr="00D62AD1">
        <w:tab/>
        <w:t>Wagerman SA, Funder DC. Personality psychology of situations. 2009.</w:t>
      </w:r>
    </w:p>
    <w:p w14:paraId="6DC7377E" w14:textId="77777777" w:rsidR="00D62AD1" w:rsidRPr="00D62AD1" w:rsidRDefault="00D62AD1" w:rsidP="00D62AD1">
      <w:pPr>
        <w:pStyle w:val="Bibliography"/>
      </w:pPr>
      <w:r w:rsidRPr="00D62AD1">
        <w:t xml:space="preserve">80. </w:t>
      </w:r>
      <w:r w:rsidRPr="00D62AD1">
        <w:tab/>
        <w:t xml:space="preserve">Tuvblad C, Grann M, Lichtenstein P. Heritability for adolescent antisocial behavior differs with socioeconomic status: gene–environment interaction. </w:t>
      </w:r>
      <w:r w:rsidRPr="00D62AD1">
        <w:rPr>
          <w:i/>
          <w:iCs/>
        </w:rPr>
        <w:t>J Child Psychol Psychiatry</w:t>
      </w:r>
      <w:r w:rsidRPr="00D62AD1">
        <w:t xml:space="preserve"> 2006;47:734–743.</w:t>
      </w:r>
    </w:p>
    <w:p w14:paraId="0EA8CA06" w14:textId="77777777" w:rsidR="00D62AD1" w:rsidRPr="00D62AD1" w:rsidRDefault="00D62AD1" w:rsidP="00D62AD1">
      <w:pPr>
        <w:pStyle w:val="Bibliography"/>
      </w:pPr>
      <w:r w:rsidRPr="00D62AD1">
        <w:t xml:space="preserve">81. </w:t>
      </w:r>
      <w:r w:rsidRPr="00D62AD1">
        <w:tab/>
        <w:t xml:space="preserve">Lynam DR, Caspi A, Moffit TE, Wikström P-O, Loeber R, Novak S. The interaction between impulsivity and neighborhood context on offending: the effects of impulsivity are stronger in poorer neighborhoods. </w:t>
      </w:r>
      <w:r w:rsidRPr="00D62AD1">
        <w:rPr>
          <w:i/>
          <w:iCs/>
        </w:rPr>
        <w:t>J Abnorm Psychol</w:t>
      </w:r>
      <w:r w:rsidRPr="00D62AD1">
        <w:t xml:space="preserve"> 2000;109:563.</w:t>
      </w:r>
    </w:p>
    <w:p w14:paraId="7C5AF55C" w14:textId="77777777" w:rsidR="00D62AD1" w:rsidRPr="00D62AD1" w:rsidRDefault="00D62AD1" w:rsidP="00D62AD1">
      <w:pPr>
        <w:pStyle w:val="Bibliography"/>
      </w:pPr>
      <w:r w:rsidRPr="00D62AD1">
        <w:t xml:space="preserve">82. </w:t>
      </w:r>
      <w:r w:rsidRPr="00D62AD1">
        <w:tab/>
        <w:t xml:space="preserve">Ayer L, Rettew D, Althoff RR, </w:t>
      </w:r>
      <w:r w:rsidRPr="00D62AD1">
        <w:rPr>
          <w:i/>
          <w:iCs/>
        </w:rPr>
        <w:t>et al.</w:t>
      </w:r>
      <w:r w:rsidRPr="00D62AD1">
        <w:t xml:space="preserve"> Adolescent personality profiles, neighborhood income, and young adult alcohol use: a longitudinal study. </w:t>
      </w:r>
      <w:r w:rsidRPr="00D62AD1">
        <w:rPr>
          <w:i/>
          <w:iCs/>
        </w:rPr>
        <w:t>Addict Behav</w:t>
      </w:r>
      <w:r w:rsidRPr="00D62AD1">
        <w:t xml:space="preserve"> 2011;36:1301–1304.</w:t>
      </w:r>
    </w:p>
    <w:p w14:paraId="4883B891" w14:textId="77777777" w:rsidR="00D62AD1" w:rsidRPr="00D62AD1" w:rsidRDefault="00D62AD1" w:rsidP="00D62AD1">
      <w:pPr>
        <w:pStyle w:val="Bibliography"/>
      </w:pPr>
      <w:r w:rsidRPr="00D62AD1">
        <w:t xml:space="preserve">83. </w:t>
      </w:r>
      <w:r w:rsidRPr="00D62AD1">
        <w:tab/>
        <w:t xml:space="preserve">Condon DM, Roney E, Revelle W. A SAPA-Project update: On the structure of phrased self-report personality items. </w:t>
      </w:r>
      <w:r w:rsidRPr="00D62AD1">
        <w:rPr>
          <w:i/>
          <w:iCs/>
        </w:rPr>
        <w:t>J Open Psychol Data</w:t>
      </w:r>
      <w:r w:rsidRPr="00D62AD1">
        <w:t xml:space="preserve"> 2017;5:3.</w:t>
      </w:r>
    </w:p>
    <w:p w14:paraId="004C6D1E" w14:textId="77777777" w:rsidR="00D62AD1" w:rsidRPr="00D62AD1" w:rsidRDefault="00D62AD1" w:rsidP="00D62AD1">
      <w:pPr>
        <w:pStyle w:val="Bibliography"/>
      </w:pPr>
      <w:r w:rsidRPr="00D62AD1">
        <w:t xml:space="preserve">84. </w:t>
      </w:r>
      <w:r w:rsidRPr="00D62AD1">
        <w:tab/>
        <w:t xml:space="preserve">Centers for Disease Control &amp; Prevention. About BMI for children and teens. </w:t>
      </w:r>
      <w:r w:rsidRPr="00D62AD1">
        <w:rPr>
          <w:i/>
          <w:iCs/>
        </w:rPr>
        <w:t>Retrieved CDC Website Httpwww Cdc Govhealthyweightassessingbmichildrensbmiaboutchildrensbmi Html</w:t>
      </w:r>
      <w:r w:rsidRPr="00D62AD1">
        <w:t xml:space="preserve"> 2015.</w:t>
      </w:r>
    </w:p>
    <w:p w14:paraId="0F02D498" w14:textId="77777777" w:rsidR="00D62AD1" w:rsidRPr="00D62AD1" w:rsidRDefault="00D62AD1" w:rsidP="00D62AD1">
      <w:pPr>
        <w:pStyle w:val="Bibliography"/>
      </w:pPr>
      <w:r w:rsidRPr="00D62AD1">
        <w:t xml:space="preserve">85. </w:t>
      </w:r>
      <w:r w:rsidRPr="00D62AD1">
        <w:tab/>
        <w:t>Condon DM. The SAPA Personality Inventory: An empirically-derived, hierarchically-organized self-report personality assessment model. 2018.</w:t>
      </w:r>
    </w:p>
    <w:p w14:paraId="7AA283A3" w14:textId="77777777" w:rsidR="00D62AD1" w:rsidRPr="00D62AD1" w:rsidRDefault="00D62AD1" w:rsidP="00D62AD1">
      <w:pPr>
        <w:pStyle w:val="Bibliography"/>
      </w:pPr>
      <w:r w:rsidRPr="00D62AD1">
        <w:t xml:space="preserve">86. </w:t>
      </w:r>
      <w:r w:rsidRPr="00D62AD1">
        <w:tab/>
        <w:t xml:space="preserve">Condon DM, Revelle W. The international cognitive ability resource: Development and initial validation of a public-domain measure. </w:t>
      </w:r>
      <w:r w:rsidRPr="00D62AD1">
        <w:rPr>
          <w:i/>
          <w:iCs/>
        </w:rPr>
        <w:t>Intelligence</w:t>
      </w:r>
      <w:r w:rsidRPr="00D62AD1">
        <w:t xml:space="preserve"> 2014;43:52 64.</w:t>
      </w:r>
    </w:p>
    <w:p w14:paraId="47A10A2B" w14:textId="77777777" w:rsidR="00D62AD1" w:rsidRPr="00D62AD1" w:rsidRDefault="00D62AD1" w:rsidP="00D62AD1">
      <w:pPr>
        <w:pStyle w:val="Bibliography"/>
      </w:pPr>
      <w:r w:rsidRPr="00D62AD1">
        <w:t xml:space="preserve">87. </w:t>
      </w:r>
      <w:r w:rsidRPr="00D62AD1">
        <w:tab/>
        <w:t xml:space="preserve">Hughes B, Srivastava S, Leszko M, Condon DM. Occupational Prestige: The Psychological Indicator of Socioeconomic Status. </w:t>
      </w:r>
      <w:r w:rsidRPr="00D62AD1">
        <w:rPr>
          <w:i/>
          <w:iCs/>
        </w:rPr>
        <w:t>PsyArXiv</w:t>
      </w:r>
      <w:r w:rsidRPr="00D62AD1">
        <w:t xml:space="preserve"> under review.</w:t>
      </w:r>
    </w:p>
    <w:p w14:paraId="080FECB7" w14:textId="77777777" w:rsidR="00D62AD1" w:rsidRPr="00D62AD1" w:rsidRDefault="00D62AD1" w:rsidP="00D62AD1">
      <w:pPr>
        <w:pStyle w:val="Bibliography"/>
      </w:pPr>
      <w:r w:rsidRPr="00D62AD1">
        <w:t xml:space="preserve">88. </w:t>
      </w:r>
      <w:r w:rsidRPr="00D62AD1">
        <w:tab/>
        <w:t xml:space="preserve">Tibshirani R. Regression shrinkage and selection via the lasso. </w:t>
      </w:r>
      <w:r w:rsidRPr="00D62AD1">
        <w:rPr>
          <w:i/>
          <w:iCs/>
        </w:rPr>
        <w:t>J R Stat Soc Ser B Methodol</w:t>
      </w:r>
      <w:r w:rsidRPr="00D62AD1">
        <w:t xml:space="preserve"> 1996;58:267–288.</w:t>
      </w:r>
    </w:p>
    <w:p w14:paraId="65F8DAD5" w14:textId="77777777" w:rsidR="00D62AD1" w:rsidRPr="00D62AD1" w:rsidRDefault="00D62AD1" w:rsidP="00D62AD1">
      <w:pPr>
        <w:pStyle w:val="Bibliography"/>
      </w:pPr>
      <w:r w:rsidRPr="00D62AD1">
        <w:t xml:space="preserve">89. </w:t>
      </w:r>
      <w:r w:rsidRPr="00D62AD1">
        <w:tab/>
        <w:t xml:space="preserve">Seburg EM, Crane MM, Sherwood NE. Behavioral risk factors for overweight and obesity: Diet and physical activity. In: </w:t>
      </w:r>
      <w:r w:rsidRPr="00D62AD1">
        <w:rPr>
          <w:i/>
          <w:iCs/>
        </w:rPr>
        <w:t>Nutrition in the prevention and treatment of disease</w:t>
      </w:r>
      <w:r w:rsidRPr="00D62AD1">
        <w:t>. Elsevier, 2017, pp 515–537.</w:t>
      </w:r>
    </w:p>
    <w:p w14:paraId="16EFF99E" w14:textId="77777777" w:rsidR="00D62AD1" w:rsidRPr="00D62AD1" w:rsidRDefault="00D62AD1" w:rsidP="00D62AD1">
      <w:pPr>
        <w:pStyle w:val="Bibliography"/>
      </w:pPr>
      <w:r w:rsidRPr="00D62AD1">
        <w:lastRenderedPageBreak/>
        <w:t xml:space="preserve">90. </w:t>
      </w:r>
      <w:r w:rsidRPr="00D62AD1">
        <w:tab/>
        <w:t xml:space="preserve">Smith JD, Egan KN, Montaño Z, </w:t>
      </w:r>
      <w:r w:rsidRPr="00D62AD1">
        <w:rPr>
          <w:i/>
          <w:iCs/>
        </w:rPr>
        <w:t>et al.</w:t>
      </w:r>
      <w:r w:rsidRPr="00D62AD1">
        <w:t xml:space="preserve"> A developmental cascade perspective of paediatric obesity: a conceptual model and scoping review. </w:t>
      </w:r>
      <w:r w:rsidRPr="00D62AD1">
        <w:rPr>
          <w:i/>
          <w:iCs/>
        </w:rPr>
        <w:t>Health Psychol Rev</w:t>
      </w:r>
      <w:r w:rsidRPr="00D62AD1">
        <w:t xml:space="preserve"> 2018;12:271–293.</w:t>
      </w:r>
    </w:p>
    <w:p w14:paraId="0F47ECE1" w14:textId="77777777" w:rsidR="00D62AD1" w:rsidRPr="00D62AD1" w:rsidRDefault="00D62AD1" w:rsidP="00D62AD1">
      <w:pPr>
        <w:pStyle w:val="Bibliography"/>
      </w:pPr>
      <w:r w:rsidRPr="00D62AD1">
        <w:t xml:space="preserve">91. </w:t>
      </w:r>
      <w:r w:rsidRPr="00D62AD1">
        <w:tab/>
        <w:t xml:space="preserve">Agrawal S, Klarqvist MD, Diamant N, </w:t>
      </w:r>
      <w:r w:rsidRPr="00D62AD1">
        <w:rPr>
          <w:i/>
          <w:iCs/>
        </w:rPr>
        <w:t>et al.</w:t>
      </w:r>
      <w:r w:rsidRPr="00D62AD1">
        <w:t xml:space="preserve"> Association of machine learning-derived measures of body fat distribution in &gt; 40,000 individuals with cardiometabolic diseases. </w:t>
      </w:r>
      <w:r w:rsidRPr="00D62AD1">
        <w:rPr>
          <w:i/>
          <w:iCs/>
        </w:rPr>
        <w:t>medRxiv</w:t>
      </w:r>
      <w:r w:rsidRPr="00D62AD1">
        <w:t xml:space="preserve"> 2021.</w:t>
      </w:r>
    </w:p>
    <w:p w14:paraId="55573C58" w14:textId="77777777" w:rsidR="00D62AD1" w:rsidRPr="00D62AD1" w:rsidRDefault="00D62AD1" w:rsidP="00D62AD1">
      <w:pPr>
        <w:pStyle w:val="Bibliography"/>
      </w:pPr>
      <w:r w:rsidRPr="00D62AD1">
        <w:t xml:space="preserve">92. </w:t>
      </w:r>
      <w:r w:rsidRPr="00D62AD1">
        <w:tab/>
        <w:t xml:space="preserve">Burkhauser RV, Cawley J. Beyond BMI: the value of more accurate measures of fatness and obesity in social science research. </w:t>
      </w:r>
      <w:r w:rsidRPr="00D62AD1">
        <w:rPr>
          <w:i/>
          <w:iCs/>
        </w:rPr>
        <w:t>J Health Econ</w:t>
      </w:r>
      <w:r w:rsidRPr="00D62AD1">
        <w:t xml:space="preserve"> 2008;27:519–529.</w:t>
      </w:r>
    </w:p>
    <w:p w14:paraId="0EB2D630" w14:textId="77777777" w:rsidR="00D62AD1" w:rsidRPr="00D62AD1" w:rsidRDefault="00D62AD1" w:rsidP="00D62AD1">
      <w:pPr>
        <w:pStyle w:val="Bibliography"/>
      </w:pPr>
      <w:r w:rsidRPr="00D62AD1">
        <w:t xml:space="preserve">93. </w:t>
      </w:r>
      <w:r w:rsidRPr="00D62AD1">
        <w:tab/>
        <w:t xml:space="preserve">Tomiyama AJ, Hunger JM, Nguyen-Cuu J, Wells C. Misclassification of cardiometabolic health when using body mass index categories in NHANES 2005–2012. </w:t>
      </w:r>
      <w:r w:rsidRPr="00D62AD1">
        <w:rPr>
          <w:i/>
          <w:iCs/>
        </w:rPr>
        <w:t>Int J Obes</w:t>
      </w:r>
      <w:r w:rsidRPr="00D62AD1">
        <w:t xml:space="preserve"> 2016;40:883–886.</w:t>
      </w:r>
    </w:p>
    <w:p w14:paraId="7DCF9739" w14:textId="77777777" w:rsidR="00D62AD1" w:rsidRPr="00D62AD1" w:rsidRDefault="00D62AD1" w:rsidP="00D62AD1">
      <w:pPr>
        <w:pStyle w:val="Bibliography"/>
      </w:pPr>
      <w:r w:rsidRPr="00D62AD1">
        <w:t xml:space="preserve">94. </w:t>
      </w:r>
      <w:r w:rsidRPr="00D62AD1">
        <w:tab/>
        <w:t xml:space="preserve">Nuttall FQ. Body mass index. </w:t>
      </w:r>
      <w:r w:rsidRPr="00D62AD1">
        <w:rPr>
          <w:i/>
          <w:iCs/>
        </w:rPr>
        <w:t>Nutr Today</w:t>
      </w:r>
      <w:r w:rsidRPr="00D62AD1">
        <w:t xml:space="preserve"> 2015;50:117–128.</w:t>
      </w:r>
    </w:p>
    <w:p w14:paraId="1FE950DB" w14:textId="77777777" w:rsidR="00D62AD1" w:rsidRPr="00D62AD1" w:rsidRDefault="00D62AD1" w:rsidP="00D62AD1">
      <w:pPr>
        <w:pStyle w:val="Bibliography"/>
      </w:pPr>
      <w:r w:rsidRPr="00D62AD1">
        <w:t xml:space="preserve">95. </w:t>
      </w:r>
      <w:r w:rsidRPr="00D62AD1">
        <w:tab/>
        <w:t xml:space="preserve">Gutin I. In BMI we trust: reframing the body mass index as a measure of health. </w:t>
      </w:r>
      <w:r w:rsidRPr="00D62AD1">
        <w:rPr>
          <w:i/>
          <w:iCs/>
        </w:rPr>
        <w:t>Soc Theory Health</w:t>
      </w:r>
      <w:r w:rsidRPr="00D62AD1">
        <w:t xml:space="preserve"> 2018;16:256–271.</w:t>
      </w:r>
    </w:p>
    <w:p w14:paraId="7BC05A63" w14:textId="017DE66A" w:rsidR="00612FBB" w:rsidRDefault="00163D95" w:rsidP="00F00E46">
      <w:pPr>
        <w:pStyle w:val="BodyText"/>
        <w:rPr>
          <w:b/>
          <w:bCs/>
        </w:rPr>
        <w:sectPr w:rsidR="00612FBB" w:rsidSect="00163D95">
          <w:headerReference w:type="even" r:id="rId15"/>
          <w:headerReference w:type="default" r:id="rId16"/>
          <w:pgSz w:w="12240" w:h="15840"/>
          <w:pgMar w:top="1440" w:right="1440" w:bottom="1440" w:left="1440" w:header="720" w:footer="720" w:gutter="0"/>
          <w:cols w:space="720"/>
          <w:docGrid w:linePitch="326"/>
        </w:sectPr>
      </w:pPr>
      <w:r>
        <w:rPr>
          <w:noProof/>
        </w:rPr>
        <w:fldChar w:fldCharType="end"/>
      </w:r>
    </w:p>
    <w:p w14:paraId="657B8D40" w14:textId="77777777" w:rsidR="00612FBB" w:rsidRDefault="00612FBB" w:rsidP="00032930">
      <w:pPr>
        <w:pStyle w:val="BodyText"/>
        <w:jc w:val="center"/>
        <w:rPr>
          <w:b/>
          <w:bCs/>
        </w:rPr>
      </w:pPr>
      <w:r>
        <w:rPr>
          <w:b/>
          <w:bCs/>
        </w:rPr>
        <w:lastRenderedPageBreak/>
        <w:t>Footnotes</w:t>
      </w:r>
    </w:p>
    <w:p w14:paraId="60E6D134" w14:textId="77777777" w:rsidR="00612FBB" w:rsidRDefault="00612FBB" w:rsidP="00F00E46">
      <w:pPr>
        <w:pStyle w:val="BodyText"/>
        <w:rPr>
          <w:b/>
          <w:bCs/>
        </w:rPr>
      </w:pPr>
    </w:p>
    <w:p w14:paraId="0D4B6974" w14:textId="62535736" w:rsidR="00032930" w:rsidRPr="00032930" w:rsidRDefault="00612FBB" w:rsidP="00032930">
      <w:pPr>
        <w:pStyle w:val="BodyText"/>
        <w:ind w:firstLine="0"/>
      </w:pPr>
      <w:r w:rsidRPr="00612FBB">
        <w:rPr>
          <w:vertAlign w:val="superscript"/>
        </w:rPr>
        <w:t>1</w:t>
      </w:r>
      <w:r>
        <w:rPr>
          <w:vertAlign w:val="superscript"/>
        </w:rPr>
        <w:t xml:space="preserve"> </w:t>
      </w:r>
      <w:r w:rsidR="00032930">
        <w:t>CDC guidelines specify</w:t>
      </w:r>
      <w:r w:rsidR="00032930" w:rsidRPr="00032930">
        <w:t xml:space="preserve"> weight category based on BMI percentile: Underweight (0-5%), Normal</w:t>
      </w:r>
      <w:r w:rsidR="00032930">
        <w:t xml:space="preserve"> </w:t>
      </w:r>
      <w:r w:rsidR="00032930" w:rsidRPr="00032930">
        <w:t>(5-85%), Overweight</w:t>
      </w:r>
      <w:r w:rsidR="00032930">
        <w:t xml:space="preserve"> </w:t>
      </w:r>
      <w:r w:rsidR="00032930" w:rsidRPr="00032930">
        <w:t>(85-95%), and Obese</w:t>
      </w:r>
      <w:r w:rsidR="00032930">
        <w:t xml:space="preserve"> </w:t>
      </w:r>
      <w:r w:rsidR="00032930" w:rsidRPr="00032930">
        <w:t>(95-100%).</w:t>
      </w:r>
      <w:r w:rsidR="00032930">
        <w:t xml:space="preserve"> We use these categories for the purpose of stratifying participants when splitting the samples into testing and training subsets. However, we chose to use the percentile scores as the outcome of interest, as these categories are based on somewhat arbitrary cut-off values and heterogeneity in body fat composition and health outcomes within categories cast doubt on their utility. Supplemental materials contain analyses using categories as outcomes, modeled using multinomial logistic regressions; few substantive differences in the results between the category outcome and percentile outcome were observed.</w:t>
      </w:r>
    </w:p>
    <w:p w14:paraId="52776E35" w14:textId="2119439C" w:rsidR="00612FBB" w:rsidRPr="00612FBB" w:rsidRDefault="00612FBB" w:rsidP="00F00E46">
      <w:pPr>
        <w:pStyle w:val="BodyText"/>
        <w:sectPr w:rsidR="00612FBB" w:rsidRPr="00612FBB" w:rsidSect="00700C3A">
          <w:pgSz w:w="12240" w:h="15840"/>
          <w:pgMar w:top="720" w:right="720" w:bottom="720" w:left="720" w:header="720" w:footer="720" w:gutter="0"/>
          <w:cols w:space="720"/>
          <w:docGrid w:linePitch="326"/>
        </w:sectPr>
      </w:pPr>
      <w:r>
        <w:t xml:space="preserve"> </w:t>
      </w:r>
    </w:p>
    <w:p w14:paraId="08DD8350" w14:textId="6F49AE52" w:rsidR="00774DAA" w:rsidRDefault="00774DAA" w:rsidP="00F00E46">
      <w:pPr>
        <w:pStyle w:val="Compact"/>
      </w:pPr>
      <w:r w:rsidRPr="008940AD">
        <w:rPr>
          <w:b/>
          <w:bCs/>
        </w:rPr>
        <w:lastRenderedPageBreak/>
        <w:t>Table 1</w:t>
      </w:r>
      <w:r w:rsidR="008940AD" w:rsidRPr="008940AD">
        <w:rPr>
          <w:b/>
          <w:bCs/>
        </w:rPr>
        <w:t xml:space="preserve">. </w:t>
      </w:r>
      <w:r>
        <w:t xml:space="preserve">Descriptive statistics of key demographic and BMI variables by gender. Standard deviations are shown in </w:t>
      </w:r>
      <w:r w:rsidR="00E50193">
        <w:t>parentheses</w:t>
      </w:r>
      <w:r>
        <w:t xml:space="preserve">.  Parent income and occupational prestige are estimated based on the </w:t>
      </w:r>
      <w:r w:rsidR="00E50193">
        <w:t>occupational field reported.</w:t>
      </w:r>
    </w:p>
    <w:tbl>
      <w:tblPr>
        <w:tblStyle w:val="Table"/>
        <w:tblW w:w="4100" w:type="pct"/>
        <w:tblLook w:val="07E0" w:firstRow="1" w:lastRow="1" w:firstColumn="1" w:lastColumn="1" w:noHBand="1" w:noVBand="1"/>
      </w:tblPr>
      <w:tblGrid>
        <w:gridCol w:w="4760"/>
        <w:gridCol w:w="3524"/>
        <w:gridCol w:w="3524"/>
      </w:tblGrid>
      <w:tr w:rsidR="00774DAA" w14:paraId="7B8E431E" w14:textId="77777777" w:rsidTr="00774DA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034837" w14:textId="77777777" w:rsidR="00774DAA" w:rsidRDefault="00774DAA" w:rsidP="00F00E46">
            <w:pPr>
              <w:pStyle w:val="Compact"/>
            </w:pPr>
            <w:r>
              <w:t>Variable</w:t>
            </w:r>
          </w:p>
        </w:tc>
        <w:tc>
          <w:tcPr>
            <w:tcW w:w="0" w:type="auto"/>
            <w:tcBorders>
              <w:bottom w:val="single" w:sz="0" w:space="0" w:color="auto"/>
            </w:tcBorders>
            <w:vAlign w:val="bottom"/>
          </w:tcPr>
          <w:p w14:paraId="7A3918C7" w14:textId="77777777" w:rsidR="00774DAA" w:rsidRDefault="00774DAA" w:rsidP="00F00E46">
            <w:pPr>
              <w:pStyle w:val="Compact"/>
            </w:pPr>
            <w:r>
              <w:t>Female</w:t>
            </w:r>
          </w:p>
          <w:p w14:paraId="59F629A4" w14:textId="5D6708DC" w:rsidR="00E50193" w:rsidRDefault="00E50193" w:rsidP="00F00E46">
            <w:pPr>
              <w:pStyle w:val="Compact"/>
            </w:pPr>
            <w:r>
              <w:t>(</w:t>
            </w:r>
            <w:r w:rsidRPr="00E50193">
              <w:rPr>
                <w:i/>
                <w:iCs/>
              </w:rPr>
              <w:t xml:space="preserve">N </w:t>
            </w:r>
            <w:r>
              <w:t>= 6,530)</w:t>
            </w:r>
          </w:p>
        </w:tc>
        <w:tc>
          <w:tcPr>
            <w:tcW w:w="0" w:type="auto"/>
            <w:tcBorders>
              <w:bottom w:val="single" w:sz="0" w:space="0" w:color="auto"/>
            </w:tcBorders>
            <w:vAlign w:val="bottom"/>
          </w:tcPr>
          <w:p w14:paraId="26ADBEFF" w14:textId="77777777" w:rsidR="00774DAA" w:rsidRDefault="00774DAA" w:rsidP="00F00E46">
            <w:pPr>
              <w:pStyle w:val="Compact"/>
            </w:pPr>
            <w:r>
              <w:t>Male</w:t>
            </w:r>
          </w:p>
          <w:p w14:paraId="53A8533E" w14:textId="5B15676C" w:rsidR="00E50193" w:rsidRPr="00E50193" w:rsidRDefault="00E50193" w:rsidP="00F00E46">
            <w:pPr>
              <w:pStyle w:val="Compact"/>
            </w:pPr>
            <w:r>
              <w:t>(</w:t>
            </w:r>
            <w:r>
              <w:rPr>
                <w:i/>
                <w:iCs/>
              </w:rPr>
              <w:t>N</w:t>
            </w:r>
            <w:r>
              <w:t xml:space="preserve"> = 2,952)</w:t>
            </w:r>
          </w:p>
        </w:tc>
      </w:tr>
      <w:tr w:rsidR="00774DAA" w14:paraId="38D5B609" w14:textId="77777777" w:rsidTr="00774DAA">
        <w:tc>
          <w:tcPr>
            <w:tcW w:w="0" w:type="auto"/>
          </w:tcPr>
          <w:p w14:paraId="1BB1CEAF" w14:textId="77777777" w:rsidR="00774DAA" w:rsidRDefault="00774DAA" w:rsidP="00F00E46">
            <w:pPr>
              <w:pStyle w:val="Compact"/>
            </w:pPr>
            <w:r>
              <w:t>Age</w:t>
            </w:r>
          </w:p>
        </w:tc>
        <w:tc>
          <w:tcPr>
            <w:tcW w:w="0" w:type="auto"/>
          </w:tcPr>
          <w:p w14:paraId="0F52E1EC" w14:textId="77777777" w:rsidR="00774DAA" w:rsidRDefault="00774DAA" w:rsidP="00F00E46">
            <w:pPr>
              <w:pStyle w:val="Compact"/>
            </w:pPr>
            <w:r>
              <w:t>15.84 (1.31)</w:t>
            </w:r>
          </w:p>
        </w:tc>
        <w:tc>
          <w:tcPr>
            <w:tcW w:w="0" w:type="auto"/>
          </w:tcPr>
          <w:p w14:paraId="79B1E61C" w14:textId="77777777" w:rsidR="00774DAA" w:rsidRDefault="00774DAA" w:rsidP="00F00E46">
            <w:pPr>
              <w:pStyle w:val="Compact"/>
            </w:pPr>
            <w:r>
              <w:t>15.93 (1.25)</w:t>
            </w:r>
          </w:p>
        </w:tc>
      </w:tr>
      <w:tr w:rsidR="00774DAA" w14:paraId="33D5345B" w14:textId="77777777" w:rsidTr="00774DAA">
        <w:tc>
          <w:tcPr>
            <w:tcW w:w="0" w:type="auto"/>
          </w:tcPr>
          <w:p w14:paraId="79B54677" w14:textId="77777777" w:rsidR="00774DAA" w:rsidRDefault="00774DAA" w:rsidP="00F00E46">
            <w:pPr>
              <w:pStyle w:val="Compact"/>
            </w:pPr>
            <w:r>
              <w:t>BMI</w:t>
            </w:r>
          </w:p>
        </w:tc>
        <w:tc>
          <w:tcPr>
            <w:tcW w:w="0" w:type="auto"/>
          </w:tcPr>
          <w:p w14:paraId="3A5D4335" w14:textId="174654AD" w:rsidR="00774DAA" w:rsidRDefault="00774DAA" w:rsidP="00F00E46">
            <w:pPr>
              <w:pStyle w:val="Compact"/>
            </w:pPr>
            <w:r>
              <w:t>23.0</w:t>
            </w:r>
            <w:r w:rsidR="00E50193">
              <w:t>7</w:t>
            </w:r>
            <w:r>
              <w:t xml:space="preserve"> (</w:t>
            </w:r>
            <w:r w:rsidR="00E50193">
              <w:t>5.00</w:t>
            </w:r>
            <w:r>
              <w:t>)</w:t>
            </w:r>
          </w:p>
        </w:tc>
        <w:tc>
          <w:tcPr>
            <w:tcW w:w="0" w:type="auto"/>
          </w:tcPr>
          <w:p w14:paraId="26E82B63" w14:textId="5A57F94A" w:rsidR="00774DAA" w:rsidRDefault="00774DAA" w:rsidP="00F00E46">
            <w:pPr>
              <w:pStyle w:val="Compact"/>
            </w:pPr>
            <w:r>
              <w:t>22.8</w:t>
            </w:r>
            <w:r w:rsidR="00D533C1">
              <w:t>4</w:t>
            </w:r>
            <w:r>
              <w:t xml:space="preserve"> (4.90)</w:t>
            </w:r>
          </w:p>
        </w:tc>
      </w:tr>
      <w:tr w:rsidR="00E50193" w14:paraId="2B3E4214" w14:textId="77777777" w:rsidTr="00774DAA">
        <w:tc>
          <w:tcPr>
            <w:tcW w:w="0" w:type="auto"/>
          </w:tcPr>
          <w:p w14:paraId="3D680D15" w14:textId="0892A489" w:rsidR="00E50193" w:rsidRDefault="00E50193" w:rsidP="00F00E46">
            <w:pPr>
              <w:pStyle w:val="Compact"/>
            </w:pPr>
            <w:r>
              <w:t>BMI percentile</w:t>
            </w:r>
          </w:p>
        </w:tc>
        <w:tc>
          <w:tcPr>
            <w:tcW w:w="0" w:type="auto"/>
          </w:tcPr>
          <w:p w14:paraId="5BCAB7CB" w14:textId="60CF55A7" w:rsidR="00E50193" w:rsidRDefault="00E50193" w:rsidP="00F00E46">
            <w:pPr>
              <w:pStyle w:val="Compact"/>
            </w:pPr>
            <w:r>
              <w:t>62.70 (27.61)</w:t>
            </w:r>
          </w:p>
        </w:tc>
        <w:tc>
          <w:tcPr>
            <w:tcW w:w="0" w:type="auto"/>
          </w:tcPr>
          <w:p w14:paraId="0AF9C66F" w14:textId="6C4BCC79" w:rsidR="00E50193" w:rsidRDefault="00E50193" w:rsidP="00F00E46">
            <w:pPr>
              <w:pStyle w:val="Compact"/>
            </w:pPr>
            <w:r>
              <w:t>60.00 (30.53)</w:t>
            </w:r>
          </w:p>
        </w:tc>
      </w:tr>
      <w:tr w:rsidR="00774DAA" w14:paraId="31258DA0" w14:textId="77777777" w:rsidTr="00774DAA">
        <w:tc>
          <w:tcPr>
            <w:tcW w:w="0" w:type="auto"/>
          </w:tcPr>
          <w:p w14:paraId="1546542A" w14:textId="2A0F932A" w:rsidR="00774DAA" w:rsidRDefault="00774DAA" w:rsidP="00F00E46">
            <w:pPr>
              <w:pStyle w:val="Compact"/>
            </w:pPr>
            <w:r>
              <w:t>Height (</w:t>
            </w:r>
            <w:r w:rsidR="00E50193">
              <w:t>cm</w:t>
            </w:r>
            <w:r>
              <w:t>)</w:t>
            </w:r>
          </w:p>
        </w:tc>
        <w:tc>
          <w:tcPr>
            <w:tcW w:w="0" w:type="auto"/>
          </w:tcPr>
          <w:p w14:paraId="46177F36" w14:textId="77777777" w:rsidR="00774DAA" w:rsidRDefault="00774DAA" w:rsidP="00F00E46">
            <w:pPr>
              <w:pStyle w:val="Compact"/>
            </w:pPr>
            <w:r>
              <w:t>162.99 (7.82)</w:t>
            </w:r>
          </w:p>
        </w:tc>
        <w:tc>
          <w:tcPr>
            <w:tcW w:w="0" w:type="auto"/>
          </w:tcPr>
          <w:p w14:paraId="0E781E0D" w14:textId="77777777" w:rsidR="00774DAA" w:rsidRDefault="00774DAA" w:rsidP="00F00E46">
            <w:pPr>
              <w:pStyle w:val="Compact"/>
            </w:pPr>
            <w:r>
              <w:t>175.88 (9.19)</w:t>
            </w:r>
          </w:p>
        </w:tc>
      </w:tr>
      <w:tr w:rsidR="00774DAA" w14:paraId="40A6957A" w14:textId="77777777" w:rsidTr="00774DAA">
        <w:tc>
          <w:tcPr>
            <w:tcW w:w="0" w:type="auto"/>
          </w:tcPr>
          <w:p w14:paraId="5EEA0DBE" w14:textId="2E389254" w:rsidR="00774DAA" w:rsidRDefault="00774DAA" w:rsidP="00F00E46">
            <w:pPr>
              <w:pStyle w:val="Compact"/>
            </w:pPr>
            <w:r>
              <w:t>Weight (</w:t>
            </w:r>
            <w:r w:rsidR="00E50193">
              <w:t>kg)</w:t>
            </w:r>
          </w:p>
        </w:tc>
        <w:tc>
          <w:tcPr>
            <w:tcW w:w="0" w:type="auto"/>
          </w:tcPr>
          <w:p w14:paraId="541E18D3" w14:textId="0A46C9A7" w:rsidR="00774DAA" w:rsidRDefault="00774DAA" w:rsidP="00F00E46">
            <w:pPr>
              <w:pStyle w:val="Compact"/>
            </w:pPr>
            <w:r>
              <w:t>61.23 (14.48)</w:t>
            </w:r>
          </w:p>
        </w:tc>
        <w:tc>
          <w:tcPr>
            <w:tcW w:w="0" w:type="auto"/>
          </w:tcPr>
          <w:p w14:paraId="21AB3896" w14:textId="58B2CF1A" w:rsidR="00774DAA" w:rsidRDefault="00774DAA" w:rsidP="00F00E46">
            <w:pPr>
              <w:pStyle w:val="Compact"/>
            </w:pPr>
            <w:r>
              <w:t>70.70 (17.24)</w:t>
            </w:r>
          </w:p>
        </w:tc>
      </w:tr>
      <w:tr w:rsidR="00774DAA" w14:paraId="4134456C" w14:textId="77777777" w:rsidTr="00774DAA">
        <w:tc>
          <w:tcPr>
            <w:tcW w:w="0" w:type="auto"/>
          </w:tcPr>
          <w:p w14:paraId="08B6EFBF" w14:textId="77777777" w:rsidR="00774DAA" w:rsidRDefault="00774DAA" w:rsidP="00F00E46">
            <w:pPr>
              <w:pStyle w:val="Compact"/>
            </w:pPr>
            <w:r>
              <w:t>Parent 1 Education</w:t>
            </w:r>
          </w:p>
        </w:tc>
        <w:tc>
          <w:tcPr>
            <w:tcW w:w="0" w:type="auto"/>
          </w:tcPr>
          <w:p w14:paraId="6D1823D6" w14:textId="77777777" w:rsidR="00774DAA" w:rsidRDefault="00774DAA" w:rsidP="00F00E46">
            <w:pPr>
              <w:pStyle w:val="Compact"/>
            </w:pPr>
            <w:r>
              <w:t>5.15 (2.26)</w:t>
            </w:r>
          </w:p>
        </w:tc>
        <w:tc>
          <w:tcPr>
            <w:tcW w:w="0" w:type="auto"/>
          </w:tcPr>
          <w:p w14:paraId="5223C473" w14:textId="77777777" w:rsidR="00774DAA" w:rsidRDefault="00774DAA" w:rsidP="00F00E46">
            <w:pPr>
              <w:pStyle w:val="Compact"/>
            </w:pPr>
            <w:r>
              <w:t>5.13 (2.27)</w:t>
            </w:r>
          </w:p>
        </w:tc>
      </w:tr>
      <w:tr w:rsidR="00774DAA" w14:paraId="4533DE07" w14:textId="77777777" w:rsidTr="00774DAA">
        <w:tc>
          <w:tcPr>
            <w:tcW w:w="0" w:type="auto"/>
          </w:tcPr>
          <w:p w14:paraId="0D580B51" w14:textId="3A4C5D10" w:rsidR="00774DAA" w:rsidRDefault="00774DAA" w:rsidP="00F00E46">
            <w:pPr>
              <w:pStyle w:val="Compact"/>
            </w:pPr>
            <w:r>
              <w:t xml:space="preserve">Parent 1 Income </w:t>
            </w:r>
          </w:p>
        </w:tc>
        <w:tc>
          <w:tcPr>
            <w:tcW w:w="0" w:type="auto"/>
          </w:tcPr>
          <w:p w14:paraId="05B6D60E" w14:textId="77777777" w:rsidR="00774DAA" w:rsidRDefault="00774DAA" w:rsidP="00F00E46">
            <w:pPr>
              <w:pStyle w:val="Compact"/>
            </w:pPr>
            <w:r>
              <w:t>61,625.23 (21,784.89)</w:t>
            </w:r>
          </w:p>
        </w:tc>
        <w:tc>
          <w:tcPr>
            <w:tcW w:w="0" w:type="auto"/>
          </w:tcPr>
          <w:p w14:paraId="523E9055" w14:textId="77777777" w:rsidR="00774DAA" w:rsidRDefault="00774DAA" w:rsidP="00F00E46">
            <w:pPr>
              <w:pStyle w:val="Compact"/>
            </w:pPr>
            <w:r>
              <w:t>61,491.45 (22,195.84)</w:t>
            </w:r>
          </w:p>
        </w:tc>
      </w:tr>
      <w:tr w:rsidR="00774DAA" w14:paraId="73A8FBFB" w14:textId="77777777" w:rsidTr="00774DAA">
        <w:tc>
          <w:tcPr>
            <w:tcW w:w="0" w:type="auto"/>
          </w:tcPr>
          <w:p w14:paraId="71D98184" w14:textId="3E7F2B21" w:rsidR="00774DAA" w:rsidRDefault="00774DAA" w:rsidP="00F00E46">
            <w:pPr>
              <w:pStyle w:val="Compact"/>
            </w:pPr>
            <w:r>
              <w:t xml:space="preserve">Parent 1 Occupational Prestige </w:t>
            </w:r>
          </w:p>
        </w:tc>
        <w:tc>
          <w:tcPr>
            <w:tcW w:w="0" w:type="auto"/>
          </w:tcPr>
          <w:p w14:paraId="404A9007" w14:textId="77777777" w:rsidR="00774DAA" w:rsidRDefault="00774DAA" w:rsidP="00F00E46">
            <w:pPr>
              <w:pStyle w:val="Compact"/>
            </w:pPr>
            <w:r>
              <w:t>60.76 (14.64)</w:t>
            </w:r>
          </w:p>
        </w:tc>
        <w:tc>
          <w:tcPr>
            <w:tcW w:w="0" w:type="auto"/>
          </w:tcPr>
          <w:p w14:paraId="078425C0" w14:textId="77777777" w:rsidR="00774DAA" w:rsidRDefault="00774DAA" w:rsidP="00F00E46">
            <w:pPr>
              <w:pStyle w:val="Compact"/>
            </w:pPr>
            <w:r>
              <w:t>60.20 (15.22)</w:t>
            </w:r>
          </w:p>
        </w:tc>
      </w:tr>
      <w:tr w:rsidR="00774DAA" w14:paraId="68E6AA64" w14:textId="77777777" w:rsidTr="00774DAA">
        <w:tc>
          <w:tcPr>
            <w:tcW w:w="0" w:type="auto"/>
          </w:tcPr>
          <w:p w14:paraId="34D7C618" w14:textId="77777777" w:rsidR="00774DAA" w:rsidRDefault="00774DAA" w:rsidP="00F00E46">
            <w:pPr>
              <w:pStyle w:val="Compact"/>
            </w:pPr>
            <w:r>
              <w:t>Parent 2 Education</w:t>
            </w:r>
          </w:p>
        </w:tc>
        <w:tc>
          <w:tcPr>
            <w:tcW w:w="0" w:type="auto"/>
          </w:tcPr>
          <w:p w14:paraId="54D74E93" w14:textId="77777777" w:rsidR="00774DAA" w:rsidRDefault="00774DAA" w:rsidP="00F00E46">
            <w:pPr>
              <w:pStyle w:val="Compact"/>
            </w:pPr>
            <w:r>
              <w:t>4.72 (2.31)</w:t>
            </w:r>
          </w:p>
        </w:tc>
        <w:tc>
          <w:tcPr>
            <w:tcW w:w="0" w:type="auto"/>
          </w:tcPr>
          <w:p w14:paraId="62EE3EA8" w14:textId="77777777" w:rsidR="00774DAA" w:rsidRDefault="00774DAA" w:rsidP="00F00E46">
            <w:pPr>
              <w:pStyle w:val="Compact"/>
            </w:pPr>
            <w:r>
              <w:t>4.82 (2.26)</w:t>
            </w:r>
          </w:p>
        </w:tc>
      </w:tr>
      <w:tr w:rsidR="00774DAA" w14:paraId="2E296103" w14:textId="77777777" w:rsidTr="00774DAA">
        <w:tc>
          <w:tcPr>
            <w:tcW w:w="0" w:type="auto"/>
          </w:tcPr>
          <w:p w14:paraId="7423A5BA" w14:textId="2FA67911" w:rsidR="00774DAA" w:rsidRDefault="00774DAA" w:rsidP="00F00E46">
            <w:pPr>
              <w:pStyle w:val="Compact"/>
            </w:pPr>
            <w:r>
              <w:t xml:space="preserve">Parent 2 Income </w:t>
            </w:r>
          </w:p>
        </w:tc>
        <w:tc>
          <w:tcPr>
            <w:tcW w:w="0" w:type="auto"/>
          </w:tcPr>
          <w:p w14:paraId="1699C3E3" w14:textId="77777777" w:rsidR="00774DAA" w:rsidRDefault="00774DAA" w:rsidP="00F00E46">
            <w:pPr>
              <w:pStyle w:val="Compact"/>
            </w:pPr>
            <w:r>
              <w:t>59,058.07 (22,926.91)</w:t>
            </w:r>
          </w:p>
        </w:tc>
        <w:tc>
          <w:tcPr>
            <w:tcW w:w="0" w:type="auto"/>
          </w:tcPr>
          <w:p w14:paraId="23FCA3EC" w14:textId="77777777" w:rsidR="00774DAA" w:rsidRDefault="00774DAA" w:rsidP="00F00E46">
            <w:pPr>
              <w:pStyle w:val="Compact"/>
            </w:pPr>
            <w:r>
              <w:t>57,247.11 (22,364.35)</w:t>
            </w:r>
          </w:p>
        </w:tc>
      </w:tr>
      <w:tr w:rsidR="00774DAA" w14:paraId="2FCC73EC" w14:textId="77777777" w:rsidTr="00774DAA">
        <w:tc>
          <w:tcPr>
            <w:tcW w:w="0" w:type="auto"/>
          </w:tcPr>
          <w:p w14:paraId="047B867C" w14:textId="207F401E" w:rsidR="00774DAA" w:rsidRDefault="00774DAA" w:rsidP="00F00E46">
            <w:pPr>
              <w:pStyle w:val="Compact"/>
            </w:pPr>
            <w:r>
              <w:t xml:space="preserve">Parent 2 Occupational Prestige </w:t>
            </w:r>
          </w:p>
        </w:tc>
        <w:tc>
          <w:tcPr>
            <w:tcW w:w="0" w:type="auto"/>
          </w:tcPr>
          <w:p w14:paraId="11E30716" w14:textId="77777777" w:rsidR="00774DAA" w:rsidRDefault="00774DAA" w:rsidP="00F00E46">
            <w:pPr>
              <w:pStyle w:val="Compact"/>
            </w:pPr>
            <w:r>
              <w:t>57.87 (15.76)</w:t>
            </w:r>
          </w:p>
        </w:tc>
        <w:tc>
          <w:tcPr>
            <w:tcW w:w="0" w:type="auto"/>
          </w:tcPr>
          <w:p w14:paraId="4D9387C5" w14:textId="77777777" w:rsidR="00774DAA" w:rsidRDefault="00774DAA" w:rsidP="00F00E46">
            <w:pPr>
              <w:pStyle w:val="Compact"/>
            </w:pPr>
            <w:r>
              <w:t>57.07 (15.59)</w:t>
            </w:r>
          </w:p>
        </w:tc>
      </w:tr>
    </w:tbl>
    <w:p w14:paraId="4C2B51C5" w14:textId="77777777" w:rsidR="00F00E46" w:rsidRDefault="00F00E46" w:rsidP="00F00E46">
      <w:pPr>
        <w:pStyle w:val="BodyText"/>
        <w:sectPr w:rsidR="00F00E46" w:rsidSect="00774DAA">
          <w:pgSz w:w="15840" w:h="12240" w:orient="landscape"/>
          <w:pgMar w:top="720" w:right="720" w:bottom="720" w:left="720" w:header="720" w:footer="720" w:gutter="0"/>
          <w:cols w:space="720"/>
          <w:docGrid w:linePitch="326"/>
        </w:sectPr>
      </w:pPr>
    </w:p>
    <w:p w14:paraId="4006BA6F" w14:textId="1E1D1E84" w:rsidR="00F00E46" w:rsidRPr="008940AD" w:rsidRDefault="00F00E46" w:rsidP="00F00E46">
      <w:pPr>
        <w:pStyle w:val="Compact"/>
        <w:rPr>
          <w:b/>
          <w:bCs/>
        </w:rPr>
      </w:pPr>
      <w:r w:rsidRPr="008940AD">
        <w:rPr>
          <w:b/>
          <w:bCs/>
        </w:rPr>
        <w:lastRenderedPageBreak/>
        <w:t>Table 2</w:t>
      </w:r>
      <w:r w:rsidR="008940AD" w:rsidRPr="008940AD">
        <w:rPr>
          <w:b/>
          <w:bCs/>
        </w:rPr>
        <w:t>.</w:t>
      </w:r>
      <w:r w:rsidR="008940AD">
        <w:rPr>
          <w:b/>
          <w:bCs/>
        </w:rPr>
        <w:t xml:space="preserve"> </w:t>
      </w:r>
      <w:r w:rsidR="00DA1E89">
        <w:t xml:space="preserve">Results from regression models </w:t>
      </w:r>
      <w:r w:rsidR="008940AD">
        <w:t>regressing</w:t>
      </w:r>
      <w:r w:rsidR="00DA1E89">
        <w:t xml:space="preserve"> </w:t>
      </w:r>
      <w:r w:rsidR="008940AD">
        <w:t xml:space="preserve">BMI percentile onto trait scores and SES. In the additive models, the trait score coefficient represents the association of personality and BMI above and beyond SES. In joint models, we include an interaction term between personality and SES; the trait coefficient here represents the relationship of personality to BMI percentile </w:t>
      </w:r>
      <w:r w:rsidR="008940AD">
        <w:rPr>
          <w:i/>
          <w:iCs/>
        </w:rPr>
        <w:t>at average levels</w:t>
      </w:r>
      <w:r w:rsidR="008940AD">
        <w:t xml:space="preserve"> of parental SES. * </w:t>
      </w:r>
      <w:r w:rsidR="008940AD">
        <w:rPr>
          <w:i/>
          <w:iCs/>
        </w:rPr>
        <w:t>p</w:t>
      </w:r>
      <w:r w:rsidR="008940AD">
        <w:t xml:space="preserve"> &lt; .05. Confidence intervals (95%) are bootstrapped (1000 repetitions, quantile method). </w:t>
      </w:r>
    </w:p>
    <w:tbl>
      <w:tblPr>
        <w:tblW w:w="0" w:type="auto"/>
        <w:tblBorders>
          <w:top w:val="single" w:sz="4" w:space="0" w:color="auto"/>
          <w:bottom w:val="single" w:sz="4" w:space="0" w:color="auto"/>
        </w:tblBorders>
        <w:tblLook w:val="04A0" w:firstRow="1" w:lastRow="0" w:firstColumn="1" w:lastColumn="0" w:noHBand="0" w:noVBand="1"/>
      </w:tblPr>
      <w:tblGrid>
        <w:gridCol w:w="2290"/>
        <w:gridCol w:w="1303"/>
        <w:gridCol w:w="1303"/>
        <w:gridCol w:w="1538"/>
        <w:gridCol w:w="222"/>
        <w:gridCol w:w="1303"/>
        <w:gridCol w:w="1303"/>
        <w:gridCol w:w="1538"/>
      </w:tblGrid>
      <w:tr w:rsidR="00DA1E89" w:rsidRPr="00DA1E89" w14:paraId="4EAC75B2" w14:textId="77777777" w:rsidTr="00DA1E89">
        <w:trPr>
          <w:trHeight w:val="300"/>
        </w:trPr>
        <w:tc>
          <w:tcPr>
            <w:tcW w:w="0" w:type="auto"/>
            <w:tcBorders>
              <w:top w:val="single" w:sz="4" w:space="0" w:color="auto"/>
              <w:left w:val="nil"/>
              <w:bottom w:val="nil"/>
              <w:right w:val="nil"/>
            </w:tcBorders>
            <w:shd w:val="clear" w:color="000000" w:fill="FFFFFF"/>
            <w:vAlign w:val="center"/>
          </w:tcPr>
          <w:p w14:paraId="5196B18C" w14:textId="77777777" w:rsidR="00DA1E89" w:rsidRPr="00DA1E89" w:rsidRDefault="00DA1E89" w:rsidP="00DA1E89">
            <w:pPr>
              <w:spacing w:after="0"/>
              <w:rPr>
                <w:rFonts w:ascii="Times New Roman" w:eastAsia="Times New Roman" w:hAnsi="Times New Roman" w:cs="Times New Roman"/>
                <w:b/>
                <w:bCs/>
                <w:color w:val="333333"/>
                <w:sz w:val="20"/>
                <w:szCs w:val="20"/>
              </w:rPr>
            </w:pPr>
          </w:p>
        </w:tc>
        <w:tc>
          <w:tcPr>
            <w:tcW w:w="0" w:type="auto"/>
            <w:gridSpan w:val="3"/>
            <w:tcBorders>
              <w:top w:val="single" w:sz="4" w:space="0" w:color="auto"/>
              <w:left w:val="nil"/>
              <w:bottom w:val="nil"/>
              <w:right w:val="nil"/>
            </w:tcBorders>
            <w:shd w:val="clear" w:color="000000" w:fill="FFFFFF"/>
            <w:vAlign w:val="center"/>
          </w:tcPr>
          <w:p w14:paraId="29F7A956" w14:textId="119441AD"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Female</w:t>
            </w:r>
          </w:p>
        </w:tc>
        <w:tc>
          <w:tcPr>
            <w:tcW w:w="0" w:type="auto"/>
            <w:tcBorders>
              <w:top w:val="single" w:sz="4" w:space="0" w:color="auto"/>
              <w:left w:val="nil"/>
              <w:bottom w:val="nil"/>
              <w:right w:val="nil"/>
            </w:tcBorders>
            <w:shd w:val="clear" w:color="000000" w:fill="FFFFFF"/>
          </w:tcPr>
          <w:p w14:paraId="35B48110" w14:textId="77777777" w:rsidR="00DA1E89" w:rsidRDefault="00DA1E89" w:rsidP="00DA1E89">
            <w:pPr>
              <w:spacing w:after="0"/>
              <w:jc w:val="center"/>
              <w:rPr>
                <w:rFonts w:ascii="Times New Roman" w:eastAsia="Times New Roman" w:hAnsi="Times New Roman" w:cs="Times New Roman"/>
                <w:b/>
                <w:bCs/>
                <w:color w:val="333333"/>
                <w:sz w:val="20"/>
                <w:szCs w:val="20"/>
              </w:rPr>
            </w:pPr>
          </w:p>
        </w:tc>
        <w:tc>
          <w:tcPr>
            <w:tcW w:w="0" w:type="auto"/>
            <w:gridSpan w:val="3"/>
            <w:tcBorders>
              <w:top w:val="single" w:sz="4" w:space="0" w:color="auto"/>
              <w:left w:val="nil"/>
              <w:bottom w:val="nil"/>
              <w:right w:val="nil"/>
            </w:tcBorders>
            <w:shd w:val="clear" w:color="000000" w:fill="FFFFFF"/>
            <w:vAlign w:val="center"/>
          </w:tcPr>
          <w:p w14:paraId="08E4DAD9" w14:textId="1BDA4AEC"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Male</w:t>
            </w:r>
          </w:p>
        </w:tc>
      </w:tr>
      <w:tr w:rsidR="008940AD" w:rsidRPr="00DA1E89" w14:paraId="27990C11" w14:textId="77777777" w:rsidTr="00941B5A">
        <w:trPr>
          <w:trHeight w:val="300"/>
        </w:trPr>
        <w:tc>
          <w:tcPr>
            <w:tcW w:w="0" w:type="auto"/>
            <w:tcBorders>
              <w:top w:val="nil"/>
              <w:left w:val="nil"/>
              <w:bottom w:val="single" w:sz="4" w:space="0" w:color="auto"/>
              <w:right w:val="nil"/>
            </w:tcBorders>
            <w:shd w:val="clear" w:color="000000" w:fill="FFFFFF"/>
            <w:vAlign w:val="center"/>
          </w:tcPr>
          <w:p w14:paraId="131D0985" w14:textId="77777777" w:rsidR="008940AD" w:rsidRPr="00DA1E89" w:rsidRDefault="008940AD" w:rsidP="00DA1E89">
            <w:pPr>
              <w:spacing w:after="0"/>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tcPr>
          <w:p w14:paraId="5C02E332" w14:textId="6AF3D4BD"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Additive Model</w:t>
            </w:r>
          </w:p>
        </w:tc>
        <w:tc>
          <w:tcPr>
            <w:tcW w:w="0" w:type="auto"/>
            <w:gridSpan w:val="2"/>
            <w:tcBorders>
              <w:top w:val="nil"/>
              <w:left w:val="nil"/>
              <w:bottom w:val="single" w:sz="4" w:space="0" w:color="auto"/>
              <w:right w:val="nil"/>
            </w:tcBorders>
            <w:shd w:val="clear" w:color="000000" w:fill="FFFFFF"/>
            <w:vAlign w:val="center"/>
          </w:tcPr>
          <w:p w14:paraId="33C0C683" w14:textId="3E305472"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Joint Model</w:t>
            </w:r>
          </w:p>
        </w:tc>
        <w:tc>
          <w:tcPr>
            <w:tcW w:w="0" w:type="auto"/>
            <w:tcBorders>
              <w:top w:val="nil"/>
              <w:left w:val="nil"/>
              <w:bottom w:val="nil"/>
              <w:right w:val="nil"/>
            </w:tcBorders>
            <w:shd w:val="clear" w:color="000000" w:fill="FFFFFF"/>
          </w:tcPr>
          <w:p w14:paraId="058C4BE9" w14:textId="77777777" w:rsidR="008940AD" w:rsidRDefault="008940AD" w:rsidP="00DA1E89">
            <w:pPr>
              <w:spacing w:after="0"/>
              <w:jc w:val="center"/>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tcPr>
          <w:p w14:paraId="7248E596" w14:textId="3077CD63"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Additive Model</w:t>
            </w:r>
          </w:p>
        </w:tc>
        <w:tc>
          <w:tcPr>
            <w:tcW w:w="0" w:type="auto"/>
            <w:gridSpan w:val="2"/>
            <w:tcBorders>
              <w:top w:val="nil"/>
              <w:left w:val="nil"/>
              <w:bottom w:val="single" w:sz="4" w:space="0" w:color="auto"/>
              <w:right w:val="nil"/>
            </w:tcBorders>
            <w:shd w:val="clear" w:color="000000" w:fill="FFFFFF"/>
            <w:vAlign w:val="center"/>
          </w:tcPr>
          <w:p w14:paraId="1E7FCAF0" w14:textId="63B42445"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Joint Model</w:t>
            </w:r>
          </w:p>
        </w:tc>
      </w:tr>
      <w:tr w:rsidR="00DA1E89" w:rsidRPr="00DA1E89" w14:paraId="1A7C8AE1" w14:textId="77777777" w:rsidTr="00DA1E89">
        <w:trPr>
          <w:trHeight w:val="300"/>
        </w:trPr>
        <w:tc>
          <w:tcPr>
            <w:tcW w:w="0" w:type="auto"/>
            <w:tcBorders>
              <w:top w:val="nil"/>
              <w:left w:val="nil"/>
              <w:bottom w:val="single" w:sz="4" w:space="0" w:color="auto"/>
              <w:right w:val="nil"/>
            </w:tcBorders>
            <w:shd w:val="clear" w:color="000000" w:fill="FFFFFF"/>
            <w:vAlign w:val="center"/>
            <w:hideMark/>
          </w:tcPr>
          <w:p w14:paraId="15B11823" w14:textId="77777777" w:rsidR="00DA1E89" w:rsidRPr="00DA1E89" w:rsidRDefault="00DA1E89" w:rsidP="00DA1E89">
            <w:pPr>
              <w:spacing w:after="0"/>
              <w:rPr>
                <w:rFonts w:ascii="Times New Roman" w:eastAsia="Times New Roman" w:hAnsi="Times New Roman" w:cs="Times New Roman"/>
                <w:b/>
                <w:bCs/>
                <w:color w:val="333333"/>
                <w:sz w:val="20"/>
                <w:szCs w:val="20"/>
              </w:rPr>
            </w:pPr>
            <w:r w:rsidRPr="00DA1E89">
              <w:rPr>
                <w:rFonts w:ascii="Times New Roman" w:eastAsia="Times New Roman" w:hAnsi="Times New Roman" w:cs="Times New Roman"/>
                <w:b/>
                <w:bCs/>
                <w:color w:val="333333"/>
                <w:sz w:val="20"/>
                <w:szCs w:val="20"/>
              </w:rPr>
              <w:t>Trait</w:t>
            </w:r>
          </w:p>
        </w:tc>
        <w:tc>
          <w:tcPr>
            <w:tcW w:w="0" w:type="auto"/>
            <w:tcBorders>
              <w:top w:val="nil"/>
              <w:left w:val="nil"/>
              <w:bottom w:val="single" w:sz="4" w:space="0" w:color="auto"/>
              <w:right w:val="nil"/>
            </w:tcBorders>
            <w:shd w:val="clear" w:color="000000" w:fill="FFFFFF"/>
            <w:vAlign w:val="center"/>
            <w:hideMark/>
          </w:tcPr>
          <w:p w14:paraId="48A7FE37" w14:textId="1384F56F"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tcPr>
          <w:p w14:paraId="6273D28E" w14:textId="63D6BA8F"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6FD06C94" w14:textId="57BC00B4"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x SES coefficient</w:t>
            </w:r>
          </w:p>
        </w:tc>
        <w:tc>
          <w:tcPr>
            <w:tcW w:w="0" w:type="auto"/>
            <w:tcBorders>
              <w:top w:val="nil"/>
              <w:left w:val="nil"/>
              <w:bottom w:val="nil"/>
              <w:right w:val="nil"/>
            </w:tcBorders>
            <w:shd w:val="clear" w:color="000000" w:fill="FFFFFF"/>
          </w:tcPr>
          <w:p w14:paraId="5EB85315" w14:textId="77777777" w:rsidR="00DA1E89" w:rsidRDefault="00DA1E89" w:rsidP="00DA1E89">
            <w:pPr>
              <w:spacing w:after="0"/>
              <w:jc w:val="center"/>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hideMark/>
          </w:tcPr>
          <w:p w14:paraId="29E2597C" w14:textId="68C8141C"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6B8FBD4A" w14:textId="28246E75"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045DB885" w14:textId="6E8692EE"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x SES coefficient</w:t>
            </w:r>
          </w:p>
        </w:tc>
      </w:tr>
      <w:tr w:rsidR="00DA1E89" w:rsidRPr="00DA1E89" w14:paraId="3FB29F33" w14:textId="77777777" w:rsidTr="00DA1E89">
        <w:trPr>
          <w:trHeight w:val="320"/>
        </w:trPr>
        <w:tc>
          <w:tcPr>
            <w:tcW w:w="0" w:type="auto"/>
            <w:tcBorders>
              <w:top w:val="nil"/>
            </w:tcBorders>
            <w:shd w:val="clear" w:color="000000" w:fill="FFFFFF"/>
            <w:vAlign w:val="center"/>
            <w:hideMark/>
          </w:tcPr>
          <w:p w14:paraId="36E894EF" w14:textId="77777777" w:rsidR="00DA1E89" w:rsidRPr="00DA1E89" w:rsidRDefault="00DA1E89" w:rsidP="00DA1E89">
            <w:pPr>
              <w:spacing w:after="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Cognitive Ability</w:t>
            </w:r>
          </w:p>
        </w:tc>
        <w:tc>
          <w:tcPr>
            <w:tcW w:w="0" w:type="auto"/>
            <w:tcBorders>
              <w:top w:val="nil"/>
            </w:tcBorders>
            <w:shd w:val="clear" w:color="000000" w:fill="FFFFFF"/>
            <w:vAlign w:val="center"/>
            <w:hideMark/>
          </w:tcPr>
          <w:p w14:paraId="700AA2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w:t>
            </w:r>
          </w:p>
        </w:tc>
        <w:tc>
          <w:tcPr>
            <w:tcW w:w="0" w:type="auto"/>
            <w:tcBorders>
              <w:top w:val="nil"/>
            </w:tcBorders>
            <w:shd w:val="clear" w:color="000000" w:fill="FFFFFF"/>
            <w:vAlign w:val="center"/>
          </w:tcPr>
          <w:p w14:paraId="05433C30" w14:textId="3FBFE0A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w:t>
            </w:r>
          </w:p>
        </w:tc>
        <w:tc>
          <w:tcPr>
            <w:tcW w:w="0" w:type="auto"/>
            <w:tcBorders>
              <w:top w:val="single" w:sz="4" w:space="0" w:color="auto"/>
            </w:tcBorders>
            <w:shd w:val="clear" w:color="000000" w:fill="FFFFFF"/>
            <w:vAlign w:val="center"/>
            <w:hideMark/>
          </w:tcPr>
          <w:p w14:paraId="63143A8F" w14:textId="1061714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0.09</w:t>
            </w:r>
          </w:p>
        </w:tc>
        <w:tc>
          <w:tcPr>
            <w:tcW w:w="0" w:type="auto"/>
            <w:tcBorders>
              <w:top w:val="single" w:sz="4" w:space="0" w:color="auto"/>
            </w:tcBorders>
            <w:shd w:val="clear" w:color="000000" w:fill="FFFFFF"/>
          </w:tcPr>
          <w:p w14:paraId="32218B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tcBorders>
              <w:top w:val="single" w:sz="4" w:space="0" w:color="auto"/>
            </w:tcBorders>
            <w:shd w:val="clear" w:color="000000" w:fill="FFFFFF"/>
            <w:vAlign w:val="center"/>
            <w:hideMark/>
          </w:tcPr>
          <w:p w14:paraId="1A1760AF" w14:textId="60582F7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-1.84*</w:t>
            </w:r>
          </w:p>
        </w:tc>
        <w:tc>
          <w:tcPr>
            <w:tcW w:w="0" w:type="auto"/>
            <w:tcBorders>
              <w:top w:val="single" w:sz="4" w:space="0" w:color="auto"/>
            </w:tcBorders>
            <w:shd w:val="clear" w:color="000000" w:fill="FFFFFF"/>
            <w:vAlign w:val="center"/>
            <w:hideMark/>
          </w:tcPr>
          <w:p w14:paraId="0DE4E02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-1.83*</w:t>
            </w:r>
          </w:p>
        </w:tc>
        <w:tc>
          <w:tcPr>
            <w:tcW w:w="0" w:type="auto"/>
            <w:tcBorders>
              <w:top w:val="single" w:sz="4" w:space="0" w:color="auto"/>
            </w:tcBorders>
            <w:shd w:val="clear" w:color="000000" w:fill="FFFFFF"/>
            <w:vAlign w:val="center"/>
            <w:hideMark/>
          </w:tcPr>
          <w:p w14:paraId="20783C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-0.08</w:t>
            </w:r>
          </w:p>
        </w:tc>
      </w:tr>
      <w:tr w:rsidR="00DA1E89" w:rsidRPr="00DA1E89" w14:paraId="34AAFA91" w14:textId="77777777" w:rsidTr="00DA1E89">
        <w:trPr>
          <w:trHeight w:val="300"/>
        </w:trPr>
        <w:tc>
          <w:tcPr>
            <w:tcW w:w="0" w:type="auto"/>
            <w:shd w:val="clear" w:color="000000" w:fill="FFFFFF"/>
            <w:vAlign w:val="center"/>
            <w:hideMark/>
          </w:tcPr>
          <w:p w14:paraId="4292488F" w14:textId="77777777" w:rsidR="00DA1E89" w:rsidRPr="00DA1E89" w:rsidRDefault="00DA1E89" w:rsidP="00DA1E89">
            <w:pPr>
              <w:spacing w:after="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A75FB3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[-2.11, -0.54]</w:t>
            </w:r>
          </w:p>
        </w:tc>
        <w:tc>
          <w:tcPr>
            <w:tcW w:w="0" w:type="auto"/>
            <w:shd w:val="clear" w:color="000000" w:fill="FFFFFF"/>
            <w:vAlign w:val="center"/>
          </w:tcPr>
          <w:p w14:paraId="6C18EC8B" w14:textId="3F1B602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[-2.10, -0.54]</w:t>
            </w:r>
          </w:p>
        </w:tc>
        <w:tc>
          <w:tcPr>
            <w:tcW w:w="0" w:type="auto"/>
            <w:shd w:val="clear" w:color="000000" w:fill="FFFFFF"/>
            <w:vAlign w:val="center"/>
            <w:hideMark/>
          </w:tcPr>
          <w:p w14:paraId="6B3205E7" w14:textId="7F68A1E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[-0.68, 0.86]</w:t>
            </w:r>
          </w:p>
        </w:tc>
        <w:tc>
          <w:tcPr>
            <w:tcW w:w="0" w:type="auto"/>
            <w:shd w:val="clear" w:color="000000" w:fill="FFFFFF"/>
          </w:tcPr>
          <w:p w14:paraId="76A1544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9194D5D" w14:textId="4BFAFBF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[-3.10, -0.53]</w:t>
            </w:r>
          </w:p>
        </w:tc>
        <w:tc>
          <w:tcPr>
            <w:tcW w:w="0" w:type="auto"/>
            <w:shd w:val="clear" w:color="000000" w:fill="FFFFFF"/>
            <w:vAlign w:val="center"/>
            <w:hideMark/>
          </w:tcPr>
          <w:p w14:paraId="5AB9D44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[-3.10, -0.52]</w:t>
            </w:r>
          </w:p>
        </w:tc>
        <w:tc>
          <w:tcPr>
            <w:tcW w:w="0" w:type="auto"/>
            <w:shd w:val="clear" w:color="000000" w:fill="FFFFFF"/>
            <w:vAlign w:val="center"/>
            <w:hideMark/>
          </w:tcPr>
          <w:p w14:paraId="2612A75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[-1.37, 1.20]</w:t>
            </w:r>
          </w:p>
        </w:tc>
      </w:tr>
      <w:tr w:rsidR="00DA1E89" w:rsidRPr="00DA1E89" w14:paraId="4386611E" w14:textId="77777777" w:rsidTr="00DA1E89">
        <w:trPr>
          <w:trHeight w:val="300"/>
        </w:trPr>
        <w:tc>
          <w:tcPr>
            <w:tcW w:w="0" w:type="auto"/>
            <w:shd w:val="clear" w:color="000000" w:fill="FFFFFF"/>
            <w:vAlign w:val="center"/>
          </w:tcPr>
          <w:p w14:paraId="434869C5" w14:textId="29D5120F" w:rsidR="00DA1E89" w:rsidRPr="00DA1E89" w:rsidRDefault="00DA1E89" w:rsidP="00DA1E89">
            <w:pPr>
              <w:spacing w:after="0"/>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SPI: Narrow 27</w:t>
            </w:r>
          </w:p>
        </w:tc>
        <w:tc>
          <w:tcPr>
            <w:tcW w:w="0" w:type="auto"/>
            <w:shd w:val="clear" w:color="000000" w:fill="FFFFFF"/>
            <w:vAlign w:val="center"/>
          </w:tcPr>
          <w:p w14:paraId="4C0E8F5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659E08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7ABBAE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tcPr>
          <w:p w14:paraId="0D24CF3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82F13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2110D15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1D3CE0B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r>
      <w:tr w:rsidR="00DA1E89" w:rsidRPr="00DA1E89" w14:paraId="235C78CB" w14:textId="77777777" w:rsidTr="00DA1E89">
        <w:trPr>
          <w:trHeight w:val="300"/>
        </w:trPr>
        <w:tc>
          <w:tcPr>
            <w:tcW w:w="0" w:type="auto"/>
            <w:shd w:val="clear" w:color="000000" w:fill="FFFFFF"/>
            <w:vAlign w:val="center"/>
            <w:hideMark/>
          </w:tcPr>
          <w:p w14:paraId="1E5B627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Compassion</w:t>
            </w:r>
          </w:p>
        </w:tc>
        <w:tc>
          <w:tcPr>
            <w:tcW w:w="0" w:type="auto"/>
            <w:shd w:val="clear" w:color="000000" w:fill="FFFFFF"/>
            <w:vAlign w:val="center"/>
            <w:hideMark/>
          </w:tcPr>
          <w:p w14:paraId="73E9286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tcPr>
          <w:p w14:paraId="52B4976F" w14:textId="23A67120" w:rsidR="00DA1E89" w:rsidRPr="00612FBB"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vertAlign w:val="subscript"/>
              </w:rPr>
              <w:softHyphen/>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2C0713A" w14:textId="13377C9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w:t>
            </w:r>
          </w:p>
        </w:tc>
        <w:tc>
          <w:tcPr>
            <w:tcW w:w="0" w:type="auto"/>
            <w:shd w:val="clear" w:color="000000" w:fill="FFFFFF"/>
          </w:tcPr>
          <w:p w14:paraId="58B70E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BC4AEB0" w14:textId="262AF2F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036E70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-0.34</w:t>
            </w:r>
          </w:p>
        </w:tc>
        <w:tc>
          <w:tcPr>
            <w:tcW w:w="0" w:type="auto"/>
            <w:shd w:val="clear" w:color="000000" w:fill="FFFFFF"/>
            <w:vAlign w:val="center"/>
            <w:hideMark/>
          </w:tcPr>
          <w:p w14:paraId="3ECB969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r>
      <w:tr w:rsidR="00DA1E89" w:rsidRPr="00DA1E89" w14:paraId="37B83B20" w14:textId="77777777" w:rsidTr="00DA1E89">
        <w:trPr>
          <w:trHeight w:val="300"/>
        </w:trPr>
        <w:tc>
          <w:tcPr>
            <w:tcW w:w="0" w:type="auto"/>
            <w:shd w:val="clear" w:color="000000" w:fill="FFFFFF"/>
            <w:vAlign w:val="center"/>
            <w:hideMark/>
          </w:tcPr>
          <w:p w14:paraId="2D92D31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E245C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0.61]</w:t>
            </w:r>
          </w:p>
        </w:tc>
        <w:tc>
          <w:tcPr>
            <w:tcW w:w="0" w:type="auto"/>
            <w:shd w:val="clear" w:color="000000" w:fill="FFFFFF"/>
            <w:vAlign w:val="center"/>
          </w:tcPr>
          <w:p w14:paraId="413A5AA5" w14:textId="1FFD1F3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0.61]</w:t>
            </w:r>
          </w:p>
        </w:tc>
        <w:tc>
          <w:tcPr>
            <w:tcW w:w="0" w:type="auto"/>
            <w:shd w:val="clear" w:color="000000" w:fill="FFFFFF"/>
            <w:vAlign w:val="center"/>
            <w:hideMark/>
          </w:tcPr>
          <w:p w14:paraId="540EE337" w14:textId="7522559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0.37]</w:t>
            </w:r>
          </w:p>
        </w:tc>
        <w:tc>
          <w:tcPr>
            <w:tcW w:w="0" w:type="auto"/>
            <w:shd w:val="clear" w:color="000000" w:fill="FFFFFF"/>
          </w:tcPr>
          <w:p w14:paraId="06A9D5E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A2FA872" w14:textId="01C53C6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1.01]</w:t>
            </w:r>
          </w:p>
        </w:tc>
        <w:tc>
          <w:tcPr>
            <w:tcW w:w="0" w:type="auto"/>
            <w:shd w:val="clear" w:color="000000" w:fill="FFFFFF"/>
            <w:vAlign w:val="center"/>
            <w:hideMark/>
          </w:tcPr>
          <w:p w14:paraId="715DF3B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[-1.64, 0.98]</w:t>
            </w:r>
          </w:p>
        </w:tc>
        <w:tc>
          <w:tcPr>
            <w:tcW w:w="0" w:type="auto"/>
            <w:shd w:val="clear" w:color="000000" w:fill="FFFFFF"/>
            <w:vAlign w:val="center"/>
            <w:hideMark/>
          </w:tcPr>
          <w:p w14:paraId="3C5C30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1.65]</w:t>
            </w:r>
          </w:p>
        </w:tc>
      </w:tr>
      <w:tr w:rsidR="00DA1E89" w:rsidRPr="00DA1E89" w14:paraId="3967F602" w14:textId="77777777" w:rsidTr="00DA1E89">
        <w:trPr>
          <w:trHeight w:val="300"/>
        </w:trPr>
        <w:tc>
          <w:tcPr>
            <w:tcW w:w="0" w:type="auto"/>
            <w:shd w:val="clear" w:color="000000" w:fill="FFFFFF"/>
            <w:vAlign w:val="center"/>
            <w:hideMark/>
          </w:tcPr>
          <w:p w14:paraId="31C0FE3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Irritability</w:t>
            </w:r>
          </w:p>
        </w:tc>
        <w:tc>
          <w:tcPr>
            <w:tcW w:w="0" w:type="auto"/>
            <w:shd w:val="clear" w:color="000000" w:fill="FFFFFF"/>
            <w:vAlign w:val="center"/>
            <w:hideMark/>
          </w:tcPr>
          <w:p w14:paraId="1AA19FC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1.43*</w:t>
            </w:r>
          </w:p>
        </w:tc>
        <w:tc>
          <w:tcPr>
            <w:tcW w:w="0" w:type="auto"/>
            <w:shd w:val="clear" w:color="000000" w:fill="FFFFFF"/>
            <w:vAlign w:val="center"/>
          </w:tcPr>
          <w:p w14:paraId="7E500B08" w14:textId="4CA2C88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1.42*</w:t>
            </w:r>
          </w:p>
        </w:tc>
        <w:tc>
          <w:tcPr>
            <w:tcW w:w="0" w:type="auto"/>
            <w:shd w:val="clear" w:color="000000" w:fill="FFFFFF"/>
            <w:vAlign w:val="center"/>
            <w:hideMark/>
          </w:tcPr>
          <w:p w14:paraId="457B8DB4" w14:textId="76B44F3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tcPr>
          <w:p w14:paraId="1ED124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FF80842" w14:textId="3C803DD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5961ABF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130EC9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0.29</w:t>
            </w:r>
          </w:p>
        </w:tc>
      </w:tr>
      <w:tr w:rsidR="00DA1E89" w:rsidRPr="00DA1E89" w14:paraId="1FA03311" w14:textId="77777777" w:rsidTr="00DA1E89">
        <w:trPr>
          <w:trHeight w:val="300"/>
        </w:trPr>
        <w:tc>
          <w:tcPr>
            <w:tcW w:w="0" w:type="auto"/>
            <w:shd w:val="clear" w:color="000000" w:fill="FFFFFF"/>
            <w:vAlign w:val="center"/>
            <w:hideMark/>
          </w:tcPr>
          <w:p w14:paraId="6455714F"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485761D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 2.20]</w:t>
            </w:r>
          </w:p>
        </w:tc>
        <w:tc>
          <w:tcPr>
            <w:tcW w:w="0" w:type="auto"/>
            <w:shd w:val="clear" w:color="000000" w:fill="FFFFFF"/>
            <w:vAlign w:val="center"/>
          </w:tcPr>
          <w:p w14:paraId="019E5222" w14:textId="1BF4F8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[0.64, 2.20]</w:t>
            </w:r>
          </w:p>
        </w:tc>
        <w:tc>
          <w:tcPr>
            <w:tcW w:w="0" w:type="auto"/>
            <w:shd w:val="clear" w:color="000000" w:fill="FFFFFF"/>
            <w:vAlign w:val="center"/>
            <w:hideMark/>
          </w:tcPr>
          <w:p w14:paraId="5B509652" w14:textId="5FC41D2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 0.97]</w:t>
            </w:r>
          </w:p>
        </w:tc>
        <w:tc>
          <w:tcPr>
            <w:tcW w:w="0" w:type="auto"/>
            <w:shd w:val="clear" w:color="000000" w:fill="FFFFFF"/>
          </w:tcPr>
          <w:p w14:paraId="37B3C42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DA3AA3F" w14:textId="587911F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[-0.26, 2.30]</w:t>
            </w:r>
          </w:p>
        </w:tc>
        <w:tc>
          <w:tcPr>
            <w:tcW w:w="0" w:type="auto"/>
            <w:shd w:val="clear" w:color="000000" w:fill="FFFFFF"/>
            <w:vAlign w:val="center"/>
            <w:hideMark/>
          </w:tcPr>
          <w:p w14:paraId="4AC7004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[-0.26, 2.31]</w:t>
            </w:r>
          </w:p>
        </w:tc>
        <w:tc>
          <w:tcPr>
            <w:tcW w:w="0" w:type="auto"/>
            <w:shd w:val="clear" w:color="000000" w:fill="FFFFFF"/>
            <w:vAlign w:val="center"/>
            <w:hideMark/>
          </w:tcPr>
          <w:p w14:paraId="4F62E2B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1.60]</w:t>
            </w:r>
          </w:p>
        </w:tc>
      </w:tr>
      <w:tr w:rsidR="00DA1E89" w:rsidRPr="00DA1E89" w14:paraId="12805A1C" w14:textId="77777777" w:rsidTr="00DA1E89">
        <w:trPr>
          <w:trHeight w:val="300"/>
        </w:trPr>
        <w:tc>
          <w:tcPr>
            <w:tcW w:w="0" w:type="auto"/>
            <w:shd w:val="clear" w:color="000000" w:fill="FFFFFF"/>
            <w:vAlign w:val="center"/>
            <w:hideMark/>
          </w:tcPr>
          <w:p w14:paraId="5FD3C99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Sociability</w:t>
            </w:r>
          </w:p>
        </w:tc>
        <w:tc>
          <w:tcPr>
            <w:tcW w:w="0" w:type="auto"/>
            <w:shd w:val="clear" w:color="000000" w:fill="FFFFFF"/>
            <w:vAlign w:val="center"/>
            <w:hideMark/>
          </w:tcPr>
          <w:p w14:paraId="3317F2B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-1.21*</w:t>
            </w:r>
          </w:p>
        </w:tc>
        <w:tc>
          <w:tcPr>
            <w:tcW w:w="0" w:type="auto"/>
            <w:shd w:val="clear" w:color="000000" w:fill="FFFFFF"/>
            <w:vAlign w:val="center"/>
          </w:tcPr>
          <w:p w14:paraId="6C0AC743" w14:textId="1FEA7B2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-1.21*</w:t>
            </w:r>
          </w:p>
        </w:tc>
        <w:tc>
          <w:tcPr>
            <w:tcW w:w="0" w:type="auto"/>
            <w:shd w:val="clear" w:color="000000" w:fill="FFFFFF"/>
            <w:vAlign w:val="center"/>
            <w:hideMark/>
          </w:tcPr>
          <w:p w14:paraId="38C7CCC5" w14:textId="31C19F5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7C7236A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077D6D" w14:textId="0679746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0E63B2F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vAlign w:val="center"/>
            <w:hideMark/>
          </w:tcPr>
          <w:p w14:paraId="21D5649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1.22</w:t>
            </w:r>
          </w:p>
        </w:tc>
      </w:tr>
      <w:tr w:rsidR="00DA1E89" w:rsidRPr="00DA1E89" w14:paraId="17FC8527" w14:textId="77777777" w:rsidTr="00DA1E89">
        <w:trPr>
          <w:trHeight w:val="300"/>
        </w:trPr>
        <w:tc>
          <w:tcPr>
            <w:tcW w:w="0" w:type="auto"/>
            <w:shd w:val="clear" w:color="000000" w:fill="FFFFFF"/>
            <w:vAlign w:val="center"/>
            <w:hideMark/>
          </w:tcPr>
          <w:p w14:paraId="610D9D9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D0AD9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[-2.01, -0.41]</w:t>
            </w:r>
          </w:p>
        </w:tc>
        <w:tc>
          <w:tcPr>
            <w:tcW w:w="0" w:type="auto"/>
            <w:shd w:val="clear" w:color="000000" w:fill="FFFFFF"/>
            <w:vAlign w:val="center"/>
          </w:tcPr>
          <w:p w14:paraId="1E53CEAE" w14:textId="018485E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[-2.01, -0.41]</w:t>
            </w:r>
          </w:p>
        </w:tc>
        <w:tc>
          <w:tcPr>
            <w:tcW w:w="0" w:type="auto"/>
            <w:shd w:val="clear" w:color="000000" w:fill="FFFFFF"/>
            <w:vAlign w:val="center"/>
            <w:hideMark/>
          </w:tcPr>
          <w:p w14:paraId="2449A1DD" w14:textId="748B47F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[-0.47, 1.11]</w:t>
            </w:r>
          </w:p>
        </w:tc>
        <w:tc>
          <w:tcPr>
            <w:tcW w:w="0" w:type="auto"/>
            <w:shd w:val="clear" w:color="000000" w:fill="FFFFFF"/>
          </w:tcPr>
          <w:p w14:paraId="10448AF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7D35D73" w14:textId="44A886B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1.58]</w:t>
            </w:r>
          </w:p>
        </w:tc>
        <w:tc>
          <w:tcPr>
            <w:tcW w:w="0" w:type="auto"/>
            <w:shd w:val="clear" w:color="000000" w:fill="FFFFFF"/>
            <w:vAlign w:val="center"/>
            <w:hideMark/>
          </w:tcPr>
          <w:p w14:paraId="42B4C72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[-0.88, 1.69]</w:t>
            </w:r>
          </w:p>
        </w:tc>
        <w:tc>
          <w:tcPr>
            <w:tcW w:w="0" w:type="auto"/>
            <w:shd w:val="clear" w:color="000000" w:fill="FFFFFF"/>
            <w:vAlign w:val="center"/>
            <w:hideMark/>
          </w:tcPr>
          <w:p w14:paraId="2C496D8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2.46]</w:t>
            </w:r>
          </w:p>
        </w:tc>
      </w:tr>
      <w:tr w:rsidR="00DA1E89" w:rsidRPr="00DA1E89" w14:paraId="1A308076" w14:textId="77777777" w:rsidTr="00DA1E89">
        <w:trPr>
          <w:trHeight w:val="300"/>
        </w:trPr>
        <w:tc>
          <w:tcPr>
            <w:tcW w:w="0" w:type="auto"/>
            <w:shd w:val="clear" w:color="000000" w:fill="FFFFFF"/>
            <w:vAlign w:val="center"/>
            <w:hideMark/>
          </w:tcPr>
          <w:p w14:paraId="4D8CF538" w14:textId="4D58EF26"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Well</w:t>
            </w:r>
            <w:r w:rsidR="00612FBB">
              <w:rPr>
                <w:rFonts w:ascii="Times New Roman" w:eastAsia="Times New Roman" w:hAnsi="Times New Roman" w:cs="Times New Roman"/>
                <w:color w:val="333333"/>
                <w:sz w:val="20"/>
                <w:szCs w:val="20"/>
              </w:rPr>
              <w:t>-</w:t>
            </w:r>
            <w:r w:rsidRPr="00DA1E89">
              <w:rPr>
                <w:rFonts w:ascii="Times New Roman" w:eastAsia="Times New Roman" w:hAnsi="Times New Roman" w:cs="Times New Roman"/>
                <w:color w:val="333333"/>
                <w:sz w:val="20"/>
                <w:szCs w:val="20"/>
              </w:rPr>
              <w:t>Being</w:t>
            </w:r>
          </w:p>
        </w:tc>
        <w:tc>
          <w:tcPr>
            <w:tcW w:w="0" w:type="auto"/>
            <w:shd w:val="clear" w:color="000000" w:fill="FFFFFF"/>
            <w:vAlign w:val="center"/>
            <w:hideMark/>
          </w:tcPr>
          <w:p w14:paraId="5AA647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-2.70*</w:t>
            </w:r>
          </w:p>
        </w:tc>
        <w:tc>
          <w:tcPr>
            <w:tcW w:w="0" w:type="auto"/>
            <w:shd w:val="clear" w:color="000000" w:fill="FFFFFF"/>
            <w:vAlign w:val="center"/>
          </w:tcPr>
          <w:p w14:paraId="1DD6B755" w14:textId="5411C1D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-2.72*</w:t>
            </w:r>
          </w:p>
        </w:tc>
        <w:tc>
          <w:tcPr>
            <w:tcW w:w="0" w:type="auto"/>
            <w:shd w:val="clear" w:color="000000" w:fill="FFFFFF"/>
            <w:vAlign w:val="center"/>
            <w:hideMark/>
          </w:tcPr>
          <w:p w14:paraId="38143555" w14:textId="102CB2D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tcPr>
          <w:p w14:paraId="40CD58F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A4EC56F" w14:textId="571FA2B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3AF91F1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-0.18</w:t>
            </w:r>
          </w:p>
        </w:tc>
        <w:tc>
          <w:tcPr>
            <w:tcW w:w="0" w:type="auto"/>
            <w:shd w:val="clear" w:color="000000" w:fill="FFFFFF"/>
            <w:vAlign w:val="center"/>
            <w:hideMark/>
          </w:tcPr>
          <w:p w14:paraId="0229D72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0.57</w:t>
            </w:r>
          </w:p>
        </w:tc>
      </w:tr>
      <w:tr w:rsidR="00DA1E89" w:rsidRPr="00DA1E89" w14:paraId="45C2AFE6" w14:textId="77777777" w:rsidTr="00DA1E89">
        <w:trPr>
          <w:trHeight w:val="300"/>
        </w:trPr>
        <w:tc>
          <w:tcPr>
            <w:tcW w:w="0" w:type="auto"/>
            <w:shd w:val="clear" w:color="000000" w:fill="FFFFFF"/>
            <w:vAlign w:val="center"/>
            <w:hideMark/>
          </w:tcPr>
          <w:p w14:paraId="51BD01A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0509A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[-3.48, -1.93]</w:t>
            </w:r>
          </w:p>
        </w:tc>
        <w:tc>
          <w:tcPr>
            <w:tcW w:w="0" w:type="auto"/>
            <w:shd w:val="clear" w:color="000000" w:fill="FFFFFF"/>
            <w:vAlign w:val="center"/>
          </w:tcPr>
          <w:p w14:paraId="36C2870F" w14:textId="4847180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[-3.50, -1.94]</w:t>
            </w:r>
          </w:p>
        </w:tc>
        <w:tc>
          <w:tcPr>
            <w:tcW w:w="0" w:type="auto"/>
            <w:shd w:val="clear" w:color="000000" w:fill="FFFFFF"/>
            <w:vAlign w:val="center"/>
            <w:hideMark/>
          </w:tcPr>
          <w:p w14:paraId="4F465882" w14:textId="5143F2B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1.58]</w:t>
            </w:r>
          </w:p>
        </w:tc>
        <w:tc>
          <w:tcPr>
            <w:tcW w:w="0" w:type="auto"/>
            <w:shd w:val="clear" w:color="000000" w:fill="FFFFFF"/>
          </w:tcPr>
          <w:p w14:paraId="22CDEA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8BE5708" w14:textId="20DB941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[-1.53, 1.14]</w:t>
            </w:r>
          </w:p>
        </w:tc>
        <w:tc>
          <w:tcPr>
            <w:tcW w:w="0" w:type="auto"/>
            <w:shd w:val="clear" w:color="000000" w:fill="FFFFFF"/>
            <w:vAlign w:val="center"/>
            <w:hideMark/>
          </w:tcPr>
          <w:p w14:paraId="191DA5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[-1.52, 1.15]</w:t>
            </w:r>
          </w:p>
        </w:tc>
        <w:tc>
          <w:tcPr>
            <w:tcW w:w="0" w:type="auto"/>
            <w:shd w:val="clear" w:color="000000" w:fill="FFFFFF"/>
            <w:vAlign w:val="center"/>
            <w:hideMark/>
          </w:tcPr>
          <w:p w14:paraId="21689F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[-0.69, 1.78]</w:t>
            </w:r>
          </w:p>
        </w:tc>
      </w:tr>
      <w:tr w:rsidR="00DA1E89" w:rsidRPr="00DA1E89" w14:paraId="2C1DF935" w14:textId="77777777" w:rsidTr="00DA1E89">
        <w:trPr>
          <w:trHeight w:val="300"/>
        </w:trPr>
        <w:tc>
          <w:tcPr>
            <w:tcW w:w="0" w:type="auto"/>
            <w:shd w:val="clear" w:color="000000" w:fill="FFFFFF"/>
            <w:vAlign w:val="center"/>
            <w:hideMark/>
          </w:tcPr>
          <w:p w14:paraId="58E2F4A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Sensation Seeking</w:t>
            </w:r>
          </w:p>
        </w:tc>
        <w:tc>
          <w:tcPr>
            <w:tcW w:w="0" w:type="auto"/>
            <w:shd w:val="clear" w:color="000000" w:fill="FFFFFF"/>
            <w:vAlign w:val="center"/>
            <w:hideMark/>
          </w:tcPr>
          <w:p w14:paraId="7CA3337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vAlign w:val="center"/>
          </w:tcPr>
          <w:p w14:paraId="7F97A03F" w14:textId="6A7264B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w:t>
            </w:r>
          </w:p>
        </w:tc>
        <w:tc>
          <w:tcPr>
            <w:tcW w:w="0" w:type="auto"/>
            <w:shd w:val="clear" w:color="000000" w:fill="FFFFFF"/>
            <w:vAlign w:val="center"/>
            <w:hideMark/>
          </w:tcPr>
          <w:p w14:paraId="1BF99593" w14:textId="5FC40F9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w:t>
            </w:r>
          </w:p>
        </w:tc>
        <w:tc>
          <w:tcPr>
            <w:tcW w:w="0" w:type="auto"/>
            <w:shd w:val="clear" w:color="000000" w:fill="FFFFFF"/>
          </w:tcPr>
          <w:p w14:paraId="13B42B1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0EBF74D" w14:textId="50B6E67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w:t>
            </w:r>
          </w:p>
        </w:tc>
        <w:tc>
          <w:tcPr>
            <w:tcW w:w="0" w:type="auto"/>
            <w:shd w:val="clear" w:color="000000" w:fill="FFFFFF"/>
            <w:vAlign w:val="center"/>
            <w:hideMark/>
          </w:tcPr>
          <w:p w14:paraId="077B291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w:t>
            </w:r>
          </w:p>
        </w:tc>
        <w:tc>
          <w:tcPr>
            <w:tcW w:w="0" w:type="auto"/>
            <w:shd w:val="clear" w:color="000000" w:fill="FFFFFF"/>
            <w:vAlign w:val="center"/>
            <w:hideMark/>
          </w:tcPr>
          <w:p w14:paraId="1AE3B185" w14:textId="6E9EB9D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r>
      <w:tr w:rsidR="00DA1E89" w:rsidRPr="00DA1E89" w14:paraId="425D0011" w14:textId="77777777" w:rsidTr="00DA1E89">
        <w:trPr>
          <w:trHeight w:val="300"/>
        </w:trPr>
        <w:tc>
          <w:tcPr>
            <w:tcW w:w="0" w:type="auto"/>
            <w:shd w:val="clear" w:color="000000" w:fill="FFFFFF"/>
            <w:vAlign w:val="center"/>
            <w:hideMark/>
          </w:tcPr>
          <w:p w14:paraId="14EE417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51209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[-1.37, 0.24]</w:t>
            </w:r>
          </w:p>
        </w:tc>
        <w:tc>
          <w:tcPr>
            <w:tcW w:w="0" w:type="auto"/>
            <w:shd w:val="clear" w:color="000000" w:fill="FFFFFF"/>
            <w:vAlign w:val="center"/>
          </w:tcPr>
          <w:p w14:paraId="44134928" w14:textId="418EB0F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[-1.38, 0.22]</w:t>
            </w:r>
          </w:p>
        </w:tc>
        <w:tc>
          <w:tcPr>
            <w:tcW w:w="0" w:type="auto"/>
            <w:shd w:val="clear" w:color="000000" w:fill="FFFFFF"/>
            <w:vAlign w:val="center"/>
            <w:hideMark/>
          </w:tcPr>
          <w:p w14:paraId="100CDFB9" w14:textId="76EB832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[-0.13, 1.41]</w:t>
            </w:r>
          </w:p>
        </w:tc>
        <w:tc>
          <w:tcPr>
            <w:tcW w:w="0" w:type="auto"/>
            <w:shd w:val="clear" w:color="000000" w:fill="FFFFFF"/>
          </w:tcPr>
          <w:p w14:paraId="67D9843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8EF6EEF" w14:textId="01E5CC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1.25]</w:t>
            </w:r>
          </w:p>
        </w:tc>
        <w:tc>
          <w:tcPr>
            <w:tcW w:w="0" w:type="auto"/>
            <w:shd w:val="clear" w:color="000000" w:fill="FFFFFF"/>
            <w:vAlign w:val="center"/>
            <w:hideMark/>
          </w:tcPr>
          <w:p w14:paraId="747F9F8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[-1.35, 1.25]</w:t>
            </w:r>
          </w:p>
        </w:tc>
        <w:tc>
          <w:tcPr>
            <w:tcW w:w="0" w:type="auto"/>
            <w:shd w:val="clear" w:color="000000" w:fill="FFFFFF"/>
            <w:vAlign w:val="center"/>
            <w:hideMark/>
          </w:tcPr>
          <w:p w14:paraId="5F184D5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[-1.68, 0.90]</w:t>
            </w:r>
          </w:p>
        </w:tc>
      </w:tr>
      <w:tr w:rsidR="00DA1E89" w:rsidRPr="00DA1E89" w14:paraId="5E55110C" w14:textId="77777777" w:rsidTr="00DA1E89">
        <w:trPr>
          <w:trHeight w:val="300"/>
        </w:trPr>
        <w:tc>
          <w:tcPr>
            <w:tcW w:w="0" w:type="auto"/>
            <w:shd w:val="clear" w:color="000000" w:fill="FFFFFF"/>
            <w:vAlign w:val="center"/>
            <w:hideMark/>
          </w:tcPr>
          <w:p w14:paraId="04D85BC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Anxiety</w:t>
            </w:r>
          </w:p>
        </w:tc>
        <w:tc>
          <w:tcPr>
            <w:tcW w:w="0" w:type="auto"/>
            <w:shd w:val="clear" w:color="000000" w:fill="FFFFFF"/>
            <w:vAlign w:val="center"/>
            <w:hideMark/>
          </w:tcPr>
          <w:p w14:paraId="145AEE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1.38*</w:t>
            </w:r>
          </w:p>
        </w:tc>
        <w:tc>
          <w:tcPr>
            <w:tcW w:w="0" w:type="auto"/>
            <w:shd w:val="clear" w:color="000000" w:fill="FFFFFF"/>
            <w:vAlign w:val="center"/>
          </w:tcPr>
          <w:p w14:paraId="64ED0D18" w14:textId="1A2726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1.34*</w:t>
            </w:r>
          </w:p>
        </w:tc>
        <w:tc>
          <w:tcPr>
            <w:tcW w:w="0" w:type="auto"/>
            <w:shd w:val="clear" w:color="000000" w:fill="FFFFFF"/>
            <w:vAlign w:val="center"/>
            <w:hideMark/>
          </w:tcPr>
          <w:p w14:paraId="7F8F6DE5" w14:textId="33F19C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tcPr>
          <w:p w14:paraId="5F8296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C77F269" w14:textId="1EB34C4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-0.34</w:t>
            </w:r>
          </w:p>
        </w:tc>
        <w:tc>
          <w:tcPr>
            <w:tcW w:w="0" w:type="auto"/>
            <w:shd w:val="clear" w:color="000000" w:fill="FFFFFF"/>
            <w:vAlign w:val="center"/>
            <w:hideMark/>
          </w:tcPr>
          <w:p w14:paraId="609B88A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hideMark/>
          </w:tcPr>
          <w:p w14:paraId="49D729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r>
      <w:tr w:rsidR="00DA1E89" w:rsidRPr="00DA1E89" w14:paraId="36E29D27" w14:textId="77777777" w:rsidTr="00DA1E89">
        <w:trPr>
          <w:trHeight w:val="300"/>
        </w:trPr>
        <w:tc>
          <w:tcPr>
            <w:tcW w:w="0" w:type="auto"/>
            <w:shd w:val="clear" w:color="000000" w:fill="FFFFFF"/>
            <w:vAlign w:val="center"/>
            <w:hideMark/>
          </w:tcPr>
          <w:p w14:paraId="007BF30C"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46ECD27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[0.59, 2.18]</w:t>
            </w:r>
          </w:p>
        </w:tc>
        <w:tc>
          <w:tcPr>
            <w:tcW w:w="0" w:type="auto"/>
            <w:shd w:val="clear" w:color="000000" w:fill="FFFFFF"/>
            <w:vAlign w:val="center"/>
          </w:tcPr>
          <w:p w14:paraId="5840B645" w14:textId="6AF92C3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[0.54, 2.14]</w:t>
            </w:r>
          </w:p>
        </w:tc>
        <w:tc>
          <w:tcPr>
            <w:tcW w:w="0" w:type="auto"/>
            <w:shd w:val="clear" w:color="000000" w:fill="FFFFFF"/>
            <w:vAlign w:val="center"/>
            <w:hideMark/>
          </w:tcPr>
          <w:p w14:paraId="06526547" w14:textId="751C42E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[-1.29, 0.29]</w:t>
            </w:r>
          </w:p>
        </w:tc>
        <w:tc>
          <w:tcPr>
            <w:tcW w:w="0" w:type="auto"/>
            <w:shd w:val="clear" w:color="000000" w:fill="FFFFFF"/>
          </w:tcPr>
          <w:p w14:paraId="776276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2040859" w14:textId="2FE1756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0.93]</w:t>
            </w:r>
          </w:p>
        </w:tc>
        <w:tc>
          <w:tcPr>
            <w:tcW w:w="0" w:type="auto"/>
            <w:shd w:val="clear" w:color="000000" w:fill="FFFFFF"/>
            <w:vAlign w:val="center"/>
            <w:hideMark/>
          </w:tcPr>
          <w:p w14:paraId="0FC0F09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[-1.62, 0.92]</w:t>
            </w:r>
          </w:p>
        </w:tc>
        <w:tc>
          <w:tcPr>
            <w:tcW w:w="0" w:type="auto"/>
            <w:shd w:val="clear" w:color="000000" w:fill="FFFFFF"/>
            <w:vAlign w:val="center"/>
            <w:hideMark/>
          </w:tcPr>
          <w:p w14:paraId="77DB65F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[-0.60, 1.92]</w:t>
            </w:r>
          </w:p>
        </w:tc>
      </w:tr>
      <w:tr w:rsidR="00DA1E89" w:rsidRPr="00DA1E89" w14:paraId="62A8B2F8" w14:textId="77777777" w:rsidTr="00DA1E89">
        <w:trPr>
          <w:trHeight w:val="300"/>
        </w:trPr>
        <w:tc>
          <w:tcPr>
            <w:tcW w:w="0" w:type="auto"/>
            <w:shd w:val="clear" w:color="000000" w:fill="FFFFFF"/>
            <w:vAlign w:val="center"/>
            <w:hideMark/>
          </w:tcPr>
          <w:p w14:paraId="2EB3A97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Honesty</w:t>
            </w:r>
          </w:p>
        </w:tc>
        <w:tc>
          <w:tcPr>
            <w:tcW w:w="0" w:type="auto"/>
            <w:shd w:val="clear" w:color="000000" w:fill="FFFFFF"/>
            <w:vAlign w:val="center"/>
            <w:hideMark/>
          </w:tcPr>
          <w:p w14:paraId="7624110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tcPr>
          <w:p w14:paraId="41A64C66" w14:textId="7422EC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60AE2331" w14:textId="459D613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c>
          <w:tcPr>
            <w:tcW w:w="0" w:type="auto"/>
            <w:shd w:val="clear" w:color="000000" w:fill="FFFFFF"/>
          </w:tcPr>
          <w:p w14:paraId="6AF9339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388ED23" w14:textId="1763CE9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hideMark/>
          </w:tcPr>
          <w:p w14:paraId="06FE257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vAlign w:val="center"/>
            <w:hideMark/>
          </w:tcPr>
          <w:p w14:paraId="5EF11B1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r>
      <w:tr w:rsidR="00DA1E89" w:rsidRPr="00DA1E89" w14:paraId="5BC0F3FA" w14:textId="77777777" w:rsidTr="00DA1E89">
        <w:trPr>
          <w:trHeight w:val="300"/>
        </w:trPr>
        <w:tc>
          <w:tcPr>
            <w:tcW w:w="0" w:type="auto"/>
            <w:shd w:val="clear" w:color="000000" w:fill="FFFFFF"/>
            <w:vAlign w:val="center"/>
            <w:hideMark/>
          </w:tcPr>
          <w:p w14:paraId="7CE6B2B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74809A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[-1.79, -0.29]</w:t>
            </w:r>
          </w:p>
        </w:tc>
        <w:tc>
          <w:tcPr>
            <w:tcW w:w="0" w:type="auto"/>
            <w:shd w:val="clear" w:color="000000" w:fill="FFFFFF"/>
            <w:vAlign w:val="center"/>
          </w:tcPr>
          <w:p w14:paraId="25D9779C" w14:textId="7AD55B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[-1.78, -0.28]</w:t>
            </w:r>
          </w:p>
        </w:tc>
        <w:tc>
          <w:tcPr>
            <w:tcW w:w="0" w:type="auto"/>
            <w:shd w:val="clear" w:color="000000" w:fill="FFFFFF"/>
            <w:vAlign w:val="center"/>
            <w:hideMark/>
          </w:tcPr>
          <w:p w14:paraId="61A825FC" w14:textId="23CDB65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1.25]</w:t>
            </w:r>
          </w:p>
        </w:tc>
        <w:tc>
          <w:tcPr>
            <w:tcW w:w="0" w:type="auto"/>
            <w:shd w:val="clear" w:color="000000" w:fill="FFFFFF"/>
          </w:tcPr>
          <w:p w14:paraId="703DD53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AC62338" w14:textId="753E408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[-1.43, 1.10]</w:t>
            </w:r>
          </w:p>
        </w:tc>
        <w:tc>
          <w:tcPr>
            <w:tcW w:w="0" w:type="auto"/>
            <w:shd w:val="clear" w:color="000000" w:fill="FFFFFF"/>
            <w:vAlign w:val="center"/>
            <w:hideMark/>
          </w:tcPr>
          <w:p w14:paraId="6E41D9A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[-1.47, 1.07]</w:t>
            </w:r>
          </w:p>
        </w:tc>
        <w:tc>
          <w:tcPr>
            <w:tcW w:w="0" w:type="auto"/>
            <w:shd w:val="clear" w:color="000000" w:fill="FFFFFF"/>
            <w:vAlign w:val="center"/>
            <w:hideMark/>
          </w:tcPr>
          <w:p w14:paraId="6F48ED3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[-0.40, 2.00]</w:t>
            </w:r>
          </w:p>
        </w:tc>
      </w:tr>
      <w:tr w:rsidR="00DA1E89" w:rsidRPr="00DA1E89" w14:paraId="7D6ADB78" w14:textId="77777777" w:rsidTr="00DA1E89">
        <w:trPr>
          <w:trHeight w:val="300"/>
        </w:trPr>
        <w:tc>
          <w:tcPr>
            <w:tcW w:w="0" w:type="auto"/>
            <w:shd w:val="clear" w:color="000000" w:fill="FFFFFF"/>
            <w:vAlign w:val="center"/>
            <w:hideMark/>
          </w:tcPr>
          <w:p w14:paraId="145CA30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Industry</w:t>
            </w:r>
          </w:p>
        </w:tc>
        <w:tc>
          <w:tcPr>
            <w:tcW w:w="0" w:type="auto"/>
            <w:shd w:val="clear" w:color="000000" w:fill="FFFFFF"/>
            <w:vAlign w:val="center"/>
            <w:hideMark/>
          </w:tcPr>
          <w:p w14:paraId="1C6544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vAlign w:val="center"/>
          </w:tcPr>
          <w:p w14:paraId="611826F5" w14:textId="6619B87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vAlign w:val="center"/>
            <w:hideMark/>
          </w:tcPr>
          <w:p w14:paraId="7412D8B8" w14:textId="22CE582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-0.21</w:t>
            </w:r>
          </w:p>
        </w:tc>
        <w:tc>
          <w:tcPr>
            <w:tcW w:w="0" w:type="auto"/>
            <w:shd w:val="clear" w:color="000000" w:fill="FFFFFF"/>
          </w:tcPr>
          <w:p w14:paraId="3560169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210FEC3" w14:textId="0F29103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w:t>
            </w:r>
          </w:p>
        </w:tc>
        <w:tc>
          <w:tcPr>
            <w:tcW w:w="0" w:type="auto"/>
            <w:shd w:val="clear" w:color="000000" w:fill="FFFFFF"/>
            <w:vAlign w:val="center"/>
            <w:hideMark/>
          </w:tcPr>
          <w:p w14:paraId="310A325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w:t>
            </w:r>
          </w:p>
        </w:tc>
        <w:tc>
          <w:tcPr>
            <w:tcW w:w="0" w:type="auto"/>
            <w:shd w:val="clear" w:color="000000" w:fill="FFFFFF"/>
            <w:vAlign w:val="center"/>
            <w:hideMark/>
          </w:tcPr>
          <w:p w14:paraId="6F391F1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r>
      <w:tr w:rsidR="00DA1E89" w:rsidRPr="00DA1E89" w14:paraId="381D8E6A" w14:textId="77777777" w:rsidTr="00DA1E89">
        <w:trPr>
          <w:trHeight w:val="300"/>
        </w:trPr>
        <w:tc>
          <w:tcPr>
            <w:tcW w:w="0" w:type="auto"/>
            <w:shd w:val="clear" w:color="000000" w:fill="FFFFFF"/>
            <w:vAlign w:val="center"/>
            <w:hideMark/>
          </w:tcPr>
          <w:p w14:paraId="07727F4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3174F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-0.04]</w:t>
            </w:r>
          </w:p>
        </w:tc>
        <w:tc>
          <w:tcPr>
            <w:tcW w:w="0" w:type="auto"/>
            <w:shd w:val="clear" w:color="000000" w:fill="FFFFFF"/>
            <w:vAlign w:val="center"/>
          </w:tcPr>
          <w:p w14:paraId="42220FAD" w14:textId="03C71CA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-0.04]</w:t>
            </w:r>
          </w:p>
        </w:tc>
        <w:tc>
          <w:tcPr>
            <w:tcW w:w="0" w:type="auto"/>
            <w:shd w:val="clear" w:color="000000" w:fill="FFFFFF"/>
            <w:vAlign w:val="center"/>
            <w:hideMark/>
          </w:tcPr>
          <w:p w14:paraId="605B7C3F" w14:textId="769B629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0.54]</w:t>
            </w:r>
          </w:p>
        </w:tc>
        <w:tc>
          <w:tcPr>
            <w:tcW w:w="0" w:type="auto"/>
            <w:shd w:val="clear" w:color="000000" w:fill="FFFFFF"/>
          </w:tcPr>
          <w:p w14:paraId="6797B68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0BA74B3" w14:textId="424EE4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 2.05]</w:t>
            </w:r>
          </w:p>
        </w:tc>
        <w:tc>
          <w:tcPr>
            <w:tcW w:w="0" w:type="auto"/>
            <w:shd w:val="clear" w:color="000000" w:fill="FFFFFF"/>
            <w:vAlign w:val="center"/>
            <w:hideMark/>
          </w:tcPr>
          <w:p w14:paraId="7C1BBB8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2.03]</w:t>
            </w:r>
          </w:p>
        </w:tc>
        <w:tc>
          <w:tcPr>
            <w:tcW w:w="0" w:type="auto"/>
            <w:shd w:val="clear" w:color="000000" w:fill="FFFFFF"/>
            <w:vAlign w:val="center"/>
            <w:hideMark/>
          </w:tcPr>
          <w:p w14:paraId="4EF56B2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 1.61]</w:t>
            </w:r>
          </w:p>
        </w:tc>
      </w:tr>
      <w:tr w:rsidR="00DA1E89" w:rsidRPr="00DA1E89" w14:paraId="589DCF24" w14:textId="77777777" w:rsidTr="00DA1E89">
        <w:trPr>
          <w:trHeight w:val="300"/>
        </w:trPr>
        <w:tc>
          <w:tcPr>
            <w:tcW w:w="0" w:type="auto"/>
            <w:shd w:val="clear" w:color="000000" w:fill="FFFFFF"/>
            <w:vAlign w:val="center"/>
            <w:hideMark/>
          </w:tcPr>
          <w:p w14:paraId="60ED560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Intellect</w:t>
            </w:r>
          </w:p>
        </w:tc>
        <w:tc>
          <w:tcPr>
            <w:tcW w:w="0" w:type="auto"/>
            <w:shd w:val="clear" w:color="000000" w:fill="FFFFFF"/>
            <w:vAlign w:val="center"/>
            <w:hideMark/>
          </w:tcPr>
          <w:p w14:paraId="6ED72E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-0.45</w:t>
            </w:r>
          </w:p>
        </w:tc>
        <w:tc>
          <w:tcPr>
            <w:tcW w:w="0" w:type="auto"/>
            <w:shd w:val="clear" w:color="000000" w:fill="FFFFFF"/>
            <w:vAlign w:val="center"/>
          </w:tcPr>
          <w:p w14:paraId="7A3E7FF4" w14:textId="08A20D1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501BB946" w14:textId="2FC02B0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tcPr>
          <w:p w14:paraId="053305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29F9183" w14:textId="424251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hideMark/>
          </w:tcPr>
          <w:p w14:paraId="4E9E3B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276494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-0.55</w:t>
            </w:r>
          </w:p>
        </w:tc>
      </w:tr>
      <w:tr w:rsidR="00DA1E89" w:rsidRPr="00DA1E89" w14:paraId="39BEA488" w14:textId="77777777" w:rsidTr="00DA1E89">
        <w:trPr>
          <w:trHeight w:val="300"/>
        </w:trPr>
        <w:tc>
          <w:tcPr>
            <w:tcW w:w="0" w:type="auto"/>
            <w:shd w:val="clear" w:color="000000" w:fill="FFFFFF"/>
            <w:vAlign w:val="center"/>
            <w:hideMark/>
          </w:tcPr>
          <w:p w14:paraId="392079DC"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2E555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 0.33]</w:t>
            </w:r>
          </w:p>
        </w:tc>
        <w:tc>
          <w:tcPr>
            <w:tcW w:w="0" w:type="auto"/>
            <w:shd w:val="clear" w:color="000000" w:fill="FFFFFF"/>
            <w:vAlign w:val="center"/>
          </w:tcPr>
          <w:p w14:paraId="37A2745F" w14:textId="4BDC81C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[-1.24, 0.34]</w:t>
            </w:r>
          </w:p>
        </w:tc>
        <w:tc>
          <w:tcPr>
            <w:tcW w:w="0" w:type="auto"/>
            <w:shd w:val="clear" w:color="000000" w:fill="FFFFFF"/>
            <w:vAlign w:val="center"/>
            <w:hideMark/>
          </w:tcPr>
          <w:p w14:paraId="131942B0" w14:textId="4ABFB57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[-0.95, 0.51]</w:t>
            </w:r>
          </w:p>
        </w:tc>
        <w:tc>
          <w:tcPr>
            <w:tcW w:w="0" w:type="auto"/>
            <w:shd w:val="clear" w:color="000000" w:fill="FFFFFF"/>
          </w:tcPr>
          <w:p w14:paraId="1939AC2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B2009AB" w14:textId="1162E00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 1.55]</w:t>
            </w:r>
          </w:p>
        </w:tc>
        <w:tc>
          <w:tcPr>
            <w:tcW w:w="0" w:type="auto"/>
            <w:shd w:val="clear" w:color="000000" w:fill="FFFFFF"/>
            <w:vAlign w:val="center"/>
            <w:hideMark/>
          </w:tcPr>
          <w:p w14:paraId="271FB3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1.49]</w:t>
            </w:r>
          </w:p>
        </w:tc>
        <w:tc>
          <w:tcPr>
            <w:tcW w:w="0" w:type="auto"/>
            <w:shd w:val="clear" w:color="000000" w:fill="FFFFFF"/>
            <w:vAlign w:val="center"/>
            <w:hideMark/>
          </w:tcPr>
          <w:p w14:paraId="063BA8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[-1.87, 0.80]</w:t>
            </w:r>
          </w:p>
        </w:tc>
      </w:tr>
      <w:tr w:rsidR="00DA1E89" w:rsidRPr="00DA1E89" w14:paraId="1C9489FA" w14:textId="77777777" w:rsidTr="00DA1E89">
        <w:trPr>
          <w:trHeight w:val="300"/>
        </w:trPr>
        <w:tc>
          <w:tcPr>
            <w:tcW w:w="0" w:type="auto"/>
            <w:shd w:val="clear" w:color="000000" w:fill="FFFFFF"/>
            <w:vAlign w:val="center"/>
            <w:hideMark/>
          </w:tcPr>
          <w:p w14:paraId="61BAD7C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Creativity</w:t>
            </w:r>
          </w:p>
        </w:tc>
        <w:tc>
          <w:tcPr>
            <w:tcW w:w="0" w:type="auto"/>
            <w:shd w:val="clear" w:color="000000" w:fill="FFFFFF"/>
            <w:vAlign w:val="center"/>
            <w:hideMark/>
          </w:tcPr>
          <w:p w14:paraId="72DEEFD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tcPr>
          <w:p w14:paraId="2249CD2C" w14:textId="656B43A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hideMark/>
          </w:tcPr>
          <w:p w14:paraId="6DA536F2" w14:textId="6E5732E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tcPr>
          <w:p w14:paraId="5366E15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639C258" w14:textId="548D7FA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20E1A1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0AFCBAB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0.11</w:t>
            </w:r>
          </w:p>
        </w:tc>
      </w:tr>
      <w:tr w:rsidR="00DA1E89" w:rsidRPr="00DA1E89" w14:paraId="6C7152A5" w14:textId="77777777" w:rsidTr="00DA1E89">
        <w:trPr>
          <w:trHeight w:val="300"/>
        </w:trPr>
        <w:tc>
          <w:tcPr>
            <w:tcW w:w="0" w:type="auto"/>
            <w:shd w:val="clear" w:color="000000" w:fill="FFFFFF"/>
            <w:vAlign w:val="center"/>
            <w:hideMark/>
          </w:tcPr>
          <w:p w14:paraId="097E00D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57155F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tcPr>
          <w:p w14:paraId="2D258B28" w14:textId="5F1006E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hideMark/>
          </w:tcPr>
          <w:p w14:paraId="37FB9788" w14:textId="0450DC7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0.77]</w:t>
            </w:r>
          </w:p>
        </w:tc>
        <w:tc>
          <w:tcPr>
            <w:tcW w:w="0" w:type="auto"/>
            <w:shd w:val="clear" w:color="000000" w:fill="FFFFFF"/>
          </w:tcPr>
          <w:p w14:paraId="19DEA9C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9F11C17" w14:textId="2CDF9ED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1.52]</w:t>
            </w:r>
          </w:p>
        </w:tc>
        <w:tc>
          <w:tcPr>
            <w:tcW w:w="0" w:type="auto"/>
            <w:shd w:val="clear" w:color="000000" w:fill="FFFFFF"/>
            <w:vAlign w:val="center"/>
            <w:hideMark/>
          </w:tcPr>
          <w:p w14:paraId="41CF767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1.52]</w:t>
            </w:r>
          </w:p>
        </w:tc>
        <w:tc>
          <w:tcPr>
            <w:tcW w:w="0" w:type="auto"/>
            <w:shd w:val="clear" w:color="000000" w:fill="FFFFFF"/>
            <w:vAlign w:val="center"/>
            <w:hideMark/>
          </w:tcPr>
          <w:p w14:paraId="4F00CAC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1.53]</w:t>
            </w:r>
          </w:p>
        </w:tc>
      </w:tr>
      <w:tr w:rsidR="00DA1E89" w:rsidRPr="00DA1E89" w14:paraId="5AFACE5B" w14:textId="77777777" w:rsidTr="00DA1E89">
        <w:trPr>
          <w:trHeight w:val="300"/>
        </w:trPr>
        <w:tc>
          <w:tcPr>
            <w:tcW w:w="0" w:type="auto"/>
            <w:shd w:val="clear" w:color="000000" w:fill="FFFFFF"/>
            <w:vAlign w:val="center"/>
            <w:hideMark/>
          </w:tcPr>
          <w:p w14:paraId="527C6FE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Impulsivity</w:t>
            </w:r>
          </w:p>
        </w:tc>
        <w:tc>
          <w:tcPr>
            <w:tcW w:w="0" w:type="auto"/>
            <w:shd w:val="clear" w:color="000000" w:fill="FFFFFF"/>
            <w:vAlign w:val="center"/>
            <w:hideMark/>
          </w:tcPr>
          <w:p w14:paraId="0981D05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w:t>
            </w:r>
          </w:p>
        </w:tc>
        <w:tc>
          <w:tcPr>
            <w:tcW w:w="0" w:type="auto"/>
            <w:shd w:val="clear" w:color="000000" w:fill="FFFFFF"/>
            <w:vAlign w:val="center"/>
          </w:tcPr>
          <w:p w14:paraId="19E382CB" w14:textId="04E5E1E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0.78</w:t>
            </w:r>
          </w:p>
        </w:tc>
        <w:tc>
          <w:tcPr>
            <w:tcW w:w="0" w:type="auto"/>
            <w:shd w:val="clear" w:color="000000" w:fill="FFFFFF"/>
            <w:vAlign w:val="center"/>
            <w:hideMark/>
          </w:tcPr>
          <w:p w14:paraId="54218B77" w14:textId="1458488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tcPr>
          <w:p w14:paraId="3C97D9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F03E7B" w14:textId="73B34C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0C99BDE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w:t>
            </w:r>
          </w:p>
        </w:tc>
        <w:tc>
          <w:tcPr>
            <w:tcW w:w="0" w:type="auto"/>
            <w:shd w:val="clear" w:color="000000" w:fill="FFFFFF"/>
            <w:vAlign w:val="center"/>
            <w:hideMark/>
          </w:tcPr>
          <w:p w14:paraId="0116991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r>
      <w:tr w:rsidR="00DA1E89" w:rsidRPr="00DA1E89" w14:paraId="013799E3" w14:textId="77777777" w:rsidTr="00DA1E89">
        <w:trPr>
          <w:trHeight w:val="300"/>
        </w:trPr>
        <w:tc>
          <w:tcPr>
            <w:tcW w:w="0" w:type="auto"/>
            <w:shd w:val="clear" w:color="000000" w:fill="FFFFFF"/>
            <w:vAlign w:val="center"/>
            <w:hideMark/>
          </w:tcPr>
          <w:p w14:paraId="62CB673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988560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1.56]</w:t>
            </w:r>
          </w:p>
        </w:tc>
        <w:tc>
          <w:tcPr>
            <w:tcW w:w="0" w:type="auto"/>
            <w:shd w:val="clear" w:color="000000" w:fill="FFFFFF"/>
            <w:vAlign w:val="center"/>
          </w:tcPr>
          <w:p w14:paraId="2A70204F" w14:textId="02190D4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 1.57]</w:t>
            </w:r>
          </w:p>
        </w:tc>
        <w:tc>
          <w:tcPr>
            <w:tcW w:w="0" w:type="auto"/>
            <w:shd w:val="clear" w:color="000000" w:fill="FFFFFF"/>
            <w:vAlign w:val="center"/>
            <w:hideMark/>
          </w:tcPr>
          <w:p w14:paraId="1E59BA51" w14:textId="481D631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[-0.42, 1.20]</w:t>
            </w:r>
          </w:p>
        </w:tc>
        <w:tc>
          <w:tcPr>
            <w:tcW w:w="0" w:type="auto"/>
            <w:shd w:val="clear" w:color="000000" w:fill="FFFFFF"/>
          </w:tcPr>
          <w:p w14:paraId="314FB98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34D727D" w14:textId="28827F0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1.30]</w:t>
            </w:r>
          </w:p>
        </w:tc>
        <w:tc>
          <w:tcPr>
            <w:tcW w:w="0" w:type="auto"/>
            <w:shd w:val="clear" w:color="000000" w:fill="FFFFFF"/>
            <w:vAlign w:val="center"/>
            <w:hideMark/>
          </w:tcPr>
          <w:p w14:paraId="7D2E270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 1.32]</w:t>
            </w:r>
          </w:p>
        </w:tc>
        <w:tc>
          <w:tcPr>
            <w:tcW w:w="0" w:type="auto"/>
            <w:shd w:val="clear" w:color="000000" w:fill="FFFFFF"/>
            <w:vAlign w:val="center"/>
            <w:hideMark/>
          </w:tcPr>
          <w:p w14:paraId="6E9C67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[-1.98, 0.65]</w:t>
            </w:r>
          </w:p>
        </w:tc>
      </w:tr>
      <w:tr w:rsidR="00DA1E89" w:rsidRPr="00DA1E89" w14:paraId="6EDAD2E8" w14:textId="77777777" w:rsidTr="00DA1E89">
        <w:trPr>
          <w:trHeight w:val="300"/>
        </w:trPr>
        <w:tc>
          <w:tcPr>
            <w:tcW w:w="0" w:type="auto"/>
            <w:shd w:val="clear" w:color="000000" w:fill="FFFFFF"/>
            <w:vAlign w:val="center"/>
            <w:hideMark/>
          </w:tcPr>
          <w:p w14:paraId="4D17473F" w14:textId="77777777" w:rsidR="00DA1E89" w:rsidRPr="00DA1E89" w:rsidRDefault="00DA1E89" w:rsidP="00DA1E89">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Attention Seeking</w:t>
            </w:r>
          </w:p>
        </w:tc>
        <w:tc>
          <w:tcPr>
            <w:tcW w:w="0" w:type="auto"/>
            <w:shd w:val="clear" w:color="000000" w:fill="FFFFFF"/>
            <w:vAlign w:val="center"/>
            <w:hideMark/>
          </w:tcPr>
          <w:p w14:paraId="70D57ED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c>
          <w:tcPr>
            <w:tcW w:w="0" w:type="auto"/>
            <w:shd w:val="clear" w:color="000000" w:fill="FFFFFF"/>
            <w:vAlign w:val="center"/>
          </w:tcPr>
          <w:p w14:paraId="15C8DC7B" w14:textId="1620126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-0.69</w:t>
            </w:r>
          </w:p>
        </w:tc>
        <w:tc>
          <w:tcPr>
            <w:tcW w:w="0" w:type="auto"/>
            <w:shd w:val="clear" w:color="000000" w:fill="FFFFFF"/>
            <w:vAlign w:val="center"/>
            <w:hideMark/>
          </w:tcPr>
          <w:p w14:paraId="4971011C" w14:textId="4E692D0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tcPr>
          <w:p w14:paraId="5D82555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F446FC2" w14:textId="5A8C902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-0.12</w:t>
            </w:r>
          </w:p>
        </w:tc>
        <w:tc>
          <w:tcPr>
            <w:tcW w:w="0" w:type="auto"/>
            <w:shd w:val="clear" w:color="000000" w:fill="FFFFFF"/>
            <w:vAlign w:val="center"/>
            <w:hideMark/>
          </w:tcPr>
          <w:p w14:paraId="4F801E1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w:t>
            </w:r>
          </w:p>
        </w:tc>
        <w:tc>
          <w:tcPr>
            <w:tcW w:w="0" w:type="auto"/>
            <w:shd w:val="clear" w:color="000000" w:fill="FFFFFF"/>
            <w:vAlign w:val="center"/>
            <w:hideMark/>
          </w:tcPr>
          <w:p w14:paraId="011071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w:t>
            </w:r>
          </w:p>
        </w:tc>
      </w:tr>
      <w:tr w:rsidR="00DA1E89" w:rsidRPr="00DA1E89" w14:paraId="6670C87B" w14:textId="77777777" w:rsidTr="00DA1E89">
        <w:trPr>
          <w:trHeight w:val="300"/>
        </w:trPr>
        <w:tc>
          <w:tcPr>
            <w:tcW w:w="0" w:type="auto"/>
            <w:shd w:val="clear" w:color="000000" w:fill="FFFFFF"/>
            <w:vAlign w:val="center"/>
            <w:hideMark/>
          </w:tcPr>
          <w:p w14:paraId="5BD9F65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86BD3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[-1.44, 0.15]</w:t>
            </w:r>
          </w:p>
        </w:tc>
        <w:tc>
          <w:tcPr>
            <w:tcW w:w="0" w:type="auto"/>
            <w:shd w:val="clear" w:color="000000" w:fill="FFFFFF"/>
            <w:vAlign w:val="center"/>
          </w:tcPr>
          <w:p w14:paraId="2085EA6D" w14:textId="676E9B3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[-1.47, 0.11]</w:t>
            </w:r>
          </w:p>
        </w:tc>
        <w:tc>
          <w:tcPr>
            <w:tcW w:w="0" w:type="auto"/>
            <w:shd w:val="clear" w:color="000000" w:fill="FFFFFF"/>
            <w:vAlign w:val="center"/>
            <w:hideMark/>
          </w:tcPr>
          <w:p w14:paraId="5B999FC8" w14:textId="55BF21F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[-0.25, 1.25]</w:t>
            </w:r>
          </w:p>
        </w:tc>
        <w:tc>
          <w:tcPr>
            <w:tcW w:w="0" w:type="auto"/>
            <w:shd w:val="clear" w:color="000000" w:fill="FFFFFF"/>
          </w:tcPr>
          <w:p w14:paraId="09F1965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F93B09F" w14:textId="6C12025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[-1.46, 1.21]</w:t>
            </w:r>
          </w:p>
        </w:tc>
        <w:tc>
          <w:tcPr>
            <w:tcW w:w="0" w:type="auto"/>
            <w:shd w:val="clear" w:color="000000" w:fill="FFFFFF"/>
            <w:vAlign w:val="center"/>
            <w:hideMark/>
          </w:tcPr>
          <w:p w14:paraId="4FEB8BF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 1.35]</w:t>
            </w:r>
          </w:p>
        </w:tc>
        <w:tc>
          <w:tcPr>
            <w:tcW w:w="0" w:type="auto"/>
            <w:shd w:val="clear" w:color="000000" w:fill="FFFFFF"/>
            <w:vAlign w:val="center"/>
            <w:hideMark/>
          </w:tcPr>
          <w:p w14:paraId="1A666D0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2.55]</w:t>
            </w:r>
          </w:p>
        </w:tc>
      </w:tr>
      <w:tr w:rsidR="00DA1E89" w:rsidRPr="00DA1E89" w14:paraId="782D688E" w14:textId="77777777" w:rsidTr="00DA1E89">
        <w:trPr>
          <w:trHeight w:val="300"/>
        </w:trPr>
        <w:tc>
          <w:tcPr>
            <w:tcW w:w="0" w:type="auto"/>
            <w:shd w:val="clear" w:color="000000" w:fill="FFFFFF"/>
            <w:vAlign w:val="center"/>
            <w:hideMark/>
          </w:tcPr>
          <w:p w14:paraId="0FC7FFF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Order</w:t>
            </w:r>
          </w:p>
        </w:tc>
        <w:tc>
          <w:tcPr>
            <w:tcW w:w="0" w:type="auto"/>
            <w:shd w:val="clear" w:color="000000" w:fill="FFFFFF"/>
            <w:vAlign w:val="center"/>
            <w:hideMark/>
          </w:tcPr>
          <w:p w14:paraId="250689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-2.26*</w:t>
            </w:r>
          </w:p>
        </w:tc>
        <w:tc>
          <w:tcPr>
            <w:tcW w:w="0" w:type="auto"/>
            <w:shd w:val="clear" w:color="000000" w:fill="FFFFFF"/>
            <w:vAlign w:val="center"/>
          </w:tcPr>
          <w:p w14:paraId="44763FEE" w14:textId="1943DD3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-2.2</w:t>
            </w:r>
            <w:r w:rsidR="00175A09">
              <w:rPr>
                <w:rFonts w:ascii="Times New Roman" w:eastAsia="Times New Roman" w:hAnsi="Times New Roman" w:cs="Times New Roman"/>
                <w:color w:val="333333"/>
                <w:sz w:val="20"/>
                <w:szCs w:val="20"/>
              </w:rPr>
              <w:t>6</w:t>
            </w:r>
            <w:r w:rsidRPr="00DA1E89">
              <w:rPr>
                <w:rFonts w:ascii="Times New Roman" w:eastAsia="Times New Roman" w:hAnsi="Times New Roman" w:cs="Times New Roman"/>
                <w:color w:val="333333"/>
                <w:sz w:val="20"/>
                <w:szCs w:val="20"/>
              </w:rPr>
              <w:t>*</w:t>
            </w:r>
          </w:p>
        </w:tc>
        <w:tc>
          <w:tcPr>
            <w:tcW w:w="0" w:type="auto"/>
            <w:shd w:val="clear" w:color="000000" w:fill="FFFFFF"/>
            <w:vAlign w:val="center"/>
            <w:hideMark/>
          </w:tcPr>
          <w:p w14:paraId="06D827FE" w14:textId="4C7F233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-0.80*</w:t>
            </w:r>
          </w:p>
        </w:tc>
        <w:tc>
          <w:tcPr>
            <w:tcW w:w="0" w:type="auto"/>
            <w:shd w:val="clear" w:color="000000" w:fill="FFFFFF"/>
          </w:tcPr>
          <w:p w14:paraId="77C84E0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D82E41C" w14:textId="142202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w:t>
            </w:r>
          </w:p>
        </w:tc>
        <w:tc>
          <w:tcPr>
            <w:tcW w:w="0" w:type="auto"/>
            <w:shd w:val="clear" w:color="000000" w:fill="FFFFFF"/>
            <w:vAlign w:val="center"/>
            <w:hideMark/>
          </w:tcPr>
          <w:p w14:paraId="1175DFCA" w14:textId="2C41AD3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72170526" w14:textId="5A4B98E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r>
      <w:tr w:rsidR="00DA1E89" w:rsidRPr="00DA1E89" w14:paraId="738D0FA3" w14:textId="77777777" w:rsidTr="00DA1E89">
        <w:trPr>
          <w:trHeight w:val="300"/>
        </w:trPr>
        <w:tc>
          <w:tcPr>
            <w:tcW w:w="0" w:type="auto"/>
            <w:shd w:val="clear" w:color="000000" w:fill="FFFFFF"/>
            <w:vAlign w:val="center"/>
            <w:hideMark/>
          </w:tcPr>
          <w:p w14:paraId="0111033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06576B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[-3.02, -1.51]</w:t>
            </w:r>
          </w:p>
        </w:tc>
        <w:tc>
          <w:tcPr>
            <w:tcW w:w="0" w:type="auto"/>
            <w:shd w:val="clear" w:color="000000" w:fill="FFFFFF"/>
            <w:vAlign w:val="center"/>
          </w:tcPr>
          <w:p w14:paraId="3FF52C43" w14:textId="13C337C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[-3.03, -1.52]</w:t>
            </w:r>
          </w:p>
        </w:tc>
        <w:tc>
          <w:tcPr>
            <w:tcW w:w="0" w:type="auto"/>
            <w:shd w:val="clear" w:color="000000" w:fill="FFFFFF"/>
            <w:vAlign w:val="center"/>
            <w:hideMark/>
          </w:tcPr>
          <w:p w14:paraId="6F882DDE" w14:textId="077F769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[-1.54, -0.06]</w:t>
            </w:r>
          </w:p>
        </w:tc>
        <w:tc>
          <w:tcPr>
            <w:tcW w:w="0" w:type="auto"/>
            <w:shd w:val="clear" w:color="000000" w:fill="FFFFFF"/>
          </w:tcPr>
          <w:p w14:paraId="2AD4C6D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65480F7" w14:textId="5A668A4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[-1.92, 0.67]</w:t>
            </w:r>
          </w:p>
        </w:tc>
        <w:tc>
          <w:tcPr>
            <w:tcW w:w="0" w:type="auto"/>
            <w:shd w:val="clear" w:color="000000" w:fill="FFFFFF"/>
            <w:vAlign w:val="center"/>
            <w:hideMark/>
          </w:tcPr>
          <w:p w14:paraId="02E467C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[-1.90, 0.69]</w:t>
            </w:r>
          </w:p>
        </w:tc>
        <w:tc>
          <w:tcPr>
            <w:tcW w:w="0" w:type="auto"/>
            <w:shd w:val="clear" w:color="000000" w:fill="FFFFFF"/>
            <w:vAlign w:val="center"/>
            <w:hideMark/>
          </w:tcPr>
          <w:p w14:paraId="0F6D6A2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[-1.81, 0.78]</w:t>
            </w:r>
          </w:p>
        </w:tc>
      </w:tr>
      <w:tr w:rsidR="00DA1E89" w:rsidRPr="00DA1E89" w14:paraId="0FF7AA41" w14:textId="77777777" w:rsidTr="00DA1E89">
        <w:trPr>
          <w:trHeight w:val="300"/>
        </w:trPr>
        <w:tc>
          <w:tcPr>
            <w:tcW w:w="0" w:type="auto"/>
            <w:shd w:val="clear" w:color="000000" w:fill="FFFFFF"/>
            <w:vAlign w:val="center"/>
            <w:hideMark/>
          </w:tcPr>
          <w:p w14:paraId="059DD20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Authoritarianism</w:t>
            </w:r>
          </w:p>
        </w:tc>
        <w:tc>
          <w:tcPr>
            <w:tcW w:w="0" w:type="auto"/>
            <w:shd w:val="clear" w:color="000000" w:fill="FFFFFF"/>
            <w:vAlign w:val="center"/>
            <w:hideMark/>
          </w:tcPr>
          <w:p w14:paraId="1F8134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tcPr>
          <w:p w14:paraId="65A55177" w14:textId="433F90A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3AD178A6" w14:textId="3BAFE30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w:t>
            </w:r>
          </w:p>
        </w:tc>
        <w:tc>
          <w:tcPr>
            <w:tcW w:w="0" w:type="auto"/>
            <w:shd w:val="clear" w:color="000000" w:fill="FFFFFF"/>
          </w:tcPr>
          <w:p w14:paraId="2A6B364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10E5C69" w14:textId="3FDD5DF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0.52</w:t>
            </w:r>
          </w:p>
        </w:tc>
        <w:tc>
          <w:tcPr>
            <w:tcW w:w="0" w:type="auto"/>
            <w:shd w:val="clear" w:color="000000" w:fill="FFFFFF"/>
            <w:vAlign w:val="center"/>
            <w:hideMark/>
          </w:tcPr>
          <w:p w14:paraId="6EFBF5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530207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w:t>
            </w:r>
          </w:p>
        </w:tc>
      </w:tr>
      <w:tr w:rsidR="00DA1E89" w:rsidRPr="00DA1E89" w14:paraId="63A893F0" w14:textId="77777777" w:rsidTr="00DA1E89">
        <w:trPr>
          <w:trHeight w:val="300"/>
        </w:trPr>
        <w:tc>
          <w:tcPr>
            <w:tcW w:w="0" w:type="auto"/>
            <w:shd w:val="clear" w:color="000000" w:fill="FFFFFF"/>
            <w:vAlign w:val="center"/>
            <w:hideMark/>
          </w:tcPr>
          <w:p w14:paraId="2B4B433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6E3936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 1.17]</w:t>
            </w:r>
          </w:p>
        </w:tc>
        <w:tc>
          <w:tcPr>
            <w:tcW w:w="0" w:type="auto"/>
            <w:shd w:val="clear" w:color="000000" w:fill="FFFFFF"/>
            <w:vAlign w:val="center"/>
          </w:tcPr>
          <w:p w14:paraId="52FE7434" w14:textId="789D3BD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[-0.43, 1.17]</w:t>
            </w:r>
          </w:p>
        </w:tc>
        <w:tc>
          <w:tcPr>
            <w:tcW w:w="0" w:type="auto"/>
            <w:shd w:val="clear" w:color="000000" w:fill="FFFFFF"/>
            <w:vAlign w:val="center"/>
            <w:hideMark/>
          </w:tcPr>
          <w:p w14:paraId="639B8EA5" w14:textId="12333ED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 0.96]</w:t>
            </w:r>
          </w:p>
        </w:tc>
        <w:tc>
          <w:tcPr>
            <w:tcW w:w="0" w:type="auto"/>
            <w:shd w:val="clear" w:color="000000" w:fill="FFFFFF"/>
          </w:tcPr>
          <w:p w14:paraId="350679C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1BC314F" w14:textId="6E0E48A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[-0.72, 1.78]</w:t>
            </w:r>
          </w:p>
        </w:tc>
        <w:tc>
          <w:tcPr>
            <w:tcW w:w="0" w:type="auto"/>
            <w:shd w:val="clear" w:color="000000" w:fill="FFFFFF"/>
            <w:vAlign w:val="center"/>
            <w:hideMark/>
          </w:tcPr>
          <w:p w14:paraId="0BBC924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1.68]</w:t>
            </w:r>
          </w:p>
        </w:tc>
        <w:tc>
          <w:tcPr>
            <w:tcW w:w="0" w:type="auto"/>
            <w:shd w:val="clear" w:color="000000" w:fill="FFFFFF"/>
            <w:vAlign w:val="center"/>
            <w:hideMark/>
          </w:tcPr>
          <w:p w14:paraId="5C4524F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[0.25, 2.76]</w:t>
            </w:r>
          </w:p>
        </w:tc>
      </w:tr>
      <w:tr w:rsidR="00DA1E89" w:rsidRPr="00DA1E89" w14:paraId="329C1524" w14:textId="77777777" w:rsidTr="00DA1E89">
        <w:trPr>
          <w:trHeight w:val="300"/>
        </w:trPr>
        <w:tc>
          <w:tcPr>
            <w:tcW w:w="0" w:type="auto"/>
            <w:shd w:val="clear" w:color="000000" w:fill="FFFFFF"/>
            <w:vAlign w:val="center"/>
            <w:hideMark/>
          </w:tcPr>
          <w:p w14:paraId="5540477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Charisma</w:t>
            </w:r>
          </w:p>
        </w:tc>
        <w:tc>
          <w:tcPr>
            <w:tcW w:w="0" w:type="auto"/>
            <w:shd w:val="clear" w:color="000000" w:fill="FFFFFF"/>
            <w:vAlign w:val="center"/>
            <w:hideMark/>
          </w:tcPr>
          <w:p w14:paraId="5B7FEAD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0.41</w:t>
            </w:r>
          </w:p>
        </w:tc>
        <w:tc>
          <w:tcPr>
            <w:tcW w:w="0" w:type="auto"/>
            <w:shd w:val="clear" w:color="000000" w:fill="FFFFFF"/>
            <w:vAlign w:val="center"/>
          </w:tcPr>
          <w:p w14:paraId="1442360A" w14:textId="430CC95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0.41</w:t>
            </w:r>
          </w:p>
        </w:tc>
        <w:tc>
          <w:tcPr>
            <w:tcW w:w="0" w:type="auto"/>
            <w:shd w:val="clear" w:color="000000" w:fill="FFFFFF"/>
            <w:vAlign w:val="center"/>
            <w:hideMark/>
          </w:tcPr>
          <w:p w14:paraId="55615581" w14:textId="06BCCE4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tcPr>
          <w:p w14:paraId="1EBB7F8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21A2B6E" w14:textId="547B71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1100CE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66F3D0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46D23BC1" w14:textId="77777777" w:rsidTr="00DA1E89">
        <w:trPr>
          <w:trHeight w:val="300"/>
        </w:trPr>
        <w:tc>
          <w:tcPr>
            <w:tcW w:w="0" w:type="auto"/>
            <w:shd w:val="clear" w:color="000000" w:fill="FFFFFF"/>
            <w:vAlign w:val="center"/>
            <w:hideMark/>
          </w:tcPr>
          <w:p w14:paraId="28E3D32E"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lastRenderedPageBreak/>
              <w:t> </w:t>
            </w:r>
          </w:p>
        </w:tc>
        <w:tc>
          <w:tcPr>
            <w:tcW w:w="0" w:type="auto"/>
            <w:shd w:val="clear" w:color="000000" w:fill="FFFFFF"/>
            <w:vAlign w:val="center"/>
            <w:hideMark/>
          </w:tcPr>
          <w:p w14:paraId="19A289F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 1.20]</w:t>
            </w:r>
          </w:p>
        </w:tc>
        <w:tc>
          <w:tcPr>
            <w:tcW w:w="0" w:type="auto"/>
            <w:shd w:val="clear" w:color="000000" w:fill="FFFFFF"/>
            <w:vAlign w:val="center"/>
          </w:tcPr>
          <w:p w14:paraId="1EDF6E42" w14:textId="5C96128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 1.20]</w:t>
            </w:r>
          </w:p>
        </w:tc>
        <w:tc>
          <w:tcPr>
            <w:tcW w:w="0" w:type="auto"/>
            <w:shd w:val="clear" w:color="000000" w:fill="FFFFFF"/>
            <w:vAlign w:val="center"/>
            <w:hideMark/>
          </w:tcPr>
          <w:p w14:paraId="0B93F0B9" w14:textId="4B1FD29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 0.94]</w:t>
            </w:r>
          </w:p>
        </w:tc>
        <w:tc>
          <w:tcPr>
            <w:tcW w:w="0" w:type="auto"/>
            <w:shd w:val="clear" w:color="000000" w:fill="FFFFFF"/>
          </w:tcPr>
          <w:p w14:paraId="0231E4F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586A5D3" w14:textId="1A1712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2.39]</w:t>
            </w:r>
          </w:p>
        </w:tc>
        <w:tc>
          <w:tcPr>
            <w:tcW w:w="0" w:type="auto"/>
            <w:shd w:val="clear" w:color="000000" w:fill="FFFFFF"/>
            <w:vAlign w:val="center"/>
            <w:hideMark/>
          </w:tcPr>
          <w:p w14:paraId="5994677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2.38]</w:t>
            </w:r>
          </w:p>
        </w:tc>
        <w:tc>
          <w:tcPr>
            <w:tcW w:w="0" w:type="auto"/>
            <w:shd w:val="clear" w:color="000000" w:fill="FFFFFF"/>
            <w:vAlign w:val="center"/>
            <w:hideMark/>
          </w:tcPr>
          <w:p w14:paraId="2D523BF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1.75]</w:t>
            </w:r>
          </w:p>
        </w:tc>
      </w:tr>
      <w:tr w:rsidR="00DA1E89" w:rsidRPr="00DA1E89" w14:paraId="0D0ADD5B" w14:textId="77777777" w:rsidTr="00DA1E89">
        <w:trPr>
          <w:trHeight w:val="300"/>
        </w:trPr>
        <w:tc>
          <w:tcPr>
            <w:tcW w:w="0" w:type="auto"/>
            <w:shd w:val="clear" w:color="000000" w:fill="FFFFFF"/>
            <w:vAlign w:val="center"/>
            <w:hideMark/>
          </w:tcPr>
          <w:p w14:paraId="0A4B459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Trust</w:t>
            </w:r>
          </w:p>
        </w:tc>
        <w:tc>
          <w:tcPr>
            <w:tcW w:w="0" w:type="auto"/>
            <w:shd w:val="clear" w:color="000000" w:fill="FFFFFF"/>
            <w:vAlign w:val="center"/>
            <w:hideMark/>
          </w:tcPr>
          <w:p w14:paraId="5815182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tcPr>
          <w:p w14:paraId="15347535" w14:textId="0450ECA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3C4D7161" w14:textId="7C95ADA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tcPr>
          <w:p w14:paraId="7ED2A96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20379D2" w14:textId="4F294F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5A653020" w14:textId="2002F3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76F416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w:t>
            </w:r>
          </w:p>
        </w:tc>
      </w:tr>
      <w:tr w:rsidR="00DA1E89" w:rsidRPr="00DA1E89" w14:paraId="652D4E57" w14:textId="77777777" w:rsidTr="00DA1E89">
        <w:trPr>
          <w:trHeight w:val="300"/>
        </w:trPr>
        <w:tc>
          <w:tcPr>
            <w:tcW w:w="0" w:type="auto"/>
            <w:shd w:val="clear" w:color="000000" w:fill="FFFFFF"/>
            <w:vAlign w:val="center"/>
            <w:hideMark/>
          </w:tcPr>
          <w:p w14:paraId="74DAB15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6F166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0.50]</w:t>
            </w:r>
          </w:p>
        </w:tc>
        <w:tc>
          <w:tcPr>
            <w:tcW w:w="0" w:type="auto"/>
            <w:shd w:val="clear" w:color="000000" w:fill="FFFFFF"/>
            <w:vAlign w:val="center"/>
          </w:tcPr>
          <w:p w14:paraId="2C66560F" w14:textId="2F92A97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hideMark/>
          </w:tcPr>
          <w:p w14:paraId="65F2F188" w14:textId="18811DF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 0.80]</w:t>
            </w:r>
          </w:p>
        </w:tc>
        <w:tc>
          <w:tcPr>
            <w:tcW w:w="0" w:type="auto"/>
            <w:shd w:val="clear" w:color="000000" w:fill="FFFFFF"/>
          </w:tcPr>
          <w:p w14:paraId="446531B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428E65E" w14:textId="72B928F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0.97]</w:t>
            </w:r>
          </w:p>
        </w:tc>
        <w:tc>
          <w:tcPr>
            <w:tcW w:w="0" w:type="auto"/>
            <w:shd w:val="clear" w:color="000000" w:fill="FFFFFF"/>
            <w:vAlign w:val="center"/>
            <w:hideMark/>
          </w:tcPr>
          <w:p w14:paraId="201A76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[-1.68, 0.90]</w:t>
            </w:r>
          </w:p>
        </w:tc>
        <w:tc>
          <w:tcPr>
            <w:tcW w:w="0" w:type="auto"/>
            <w:shd w:val="clear" w:color="000000" w:fill="FFFFFF"/>
            <w:vAlign w:val="center"/>
            <w:hideMark/>
          </w:tcPr>
          <w:p w14:paraId="3243916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[-0.29, 2.21]</w:t>
            </w:r>
          </w:p>
        </w:tc>
      </w:tr>
      <w:tr w:rsidR="00DA1E89" w:rsidRPr="00DA1E89" w14:paraId="2D74B313" w14:textId="77777777" w:rsidTr="00DA1E89">
        <w:trPr>
          <w:trHeight w:val="300"/>
        </w:trPr>
        <w:tc>
          <w:tcPr>
            <w:tcW w:w="0" w:type="auto"/>
            <w:shd w:val="clear" w:color="000000" w:fill="FFFFFF"/>
            <w:vAlign w:val="center"/>
            <w:hideMark/>
          </w:tcPr>
          <w:p w14:paraId="16235578"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Humor</w:t>
            </w:r>
          </w:p>
        </w:tc>
        <w:tc>
          <w:tcPr>
            <w:tcW w:w="0" w:type="auto"/>
            <w:shd w:val="clear" w:color="000000" w:fill="FFFFFF"/>
            <w:vAlign w:val="center"/>
            <w:hideMark/>
          </w:tcPr>
          <w:p w14:paraId="69D284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tcPr>
          <w:p w14:paraId="3C4D7B2A" w14:textId="287B1C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4C3196A9" w14:textId="10D820A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w:t>
            </w:r>
            <w:r w:rsidR="00612FBB">
              <w:rPr>
                <w:rFonts w:ascii="Times New Roman" w:eastAsia="Times New Roman" w:hAnsi="Times New Roman" w:cs="Times New Roman"/>
                <w:color w:val="333333"/>
                <w:sz w:val="20"/>
                <w:szCs w:val="20"/>
              </w:rPr>
              <w:t>0</w:t>
            </w:r>
          </w:p>
        </w:tc>
        <w:tc>
          <w:tcPr>
            <w:tcW w:w="0" w:type="auto"/>
            <w:shd w:val="clear" w:color="000000" w:fill="FFFFFF"/>
          </w:tcPr>
          <w:p w14:paraId="7108BA0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6DB6C6" w14:textId="79313D4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c>
          <w:tcPr>
            <w:tcW w:w="0" w:type="auto"/>
            <w:shd w:val="clear" w:color="000000" w:fill="FFFFFF"/>
            <w:vAlign w:val="center"/>
            <w:hideMark/>
          </w:tcPr>
          <w:p w14:paraId="7D099A8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c>
          <w:tcPr>
            <w:tcW w:w="0" w:type="auto"/>
            <w:shd w:val="clear" w:color="000000" w:fill="FFFFFF"/>
            <w:vAlign w:val="center"/>
            <w:hideMark/>
          </w:tcPr>
          <w:p w14:paraId="747AFE2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r>
      <w:tr w:rsidR="00DA1E89" w:rsidRPr="00DA1E89" w14:paraId="7A90CA6A" w14:textId="77777777" w:rsidTr="00DA1E89">
        <w:trPr>
          <w:trHeight w:val="300"/>
        </w:trPr>
        <w:tc>
          <w:tcPr>
            <w:tcW w:w="0" w:type="auto"/>
            <w:shd w:val="clear" w:color="000000" w:fill="FFFFFF"/>
            <w:vAlign w:val="center"/>
            <w:hideMark/>
          </w:tcPr>
          <w:p w14:paraId="7106AD7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0E3D32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 1.84]</w:t>
            </w:r>
          </w:p>
        </w:tc>
        <w:tc>
          <w:tcPr>
            <w:tcW w:w="0" w:type="auto"/>
            <w:shd w:val="clear" w:color="000000" w:fill="FFFFFF"/>
            <w:vAlign w:val="center"/>
          </w:tcPr>
          <w:p w14:paraId="1B3008DC" w14:textId="15FE93A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 1.84]</w:t>
            </w:r>
          </w:p>
        </w:tc>
        <w:tc>
          <w:tcPr>
            <w:tcW w:w="0" w:type="auto"/>
            <w:shd w:val="clear" w:color="000000" w:fill="FFFFFF"/>
            <w:vAlign w:val="center"/>
            <w:hideMark/>
          </w:tcPr>
          <w:p w14:paraId="2F27AACD" w14:textId="037ADAF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 0.44]</w:t>
            </w:r>
          </w:p>
        </w:tc>
        <w:tc>
          <w:tcPr>
            <w:tcW w:w="0" w:type="auto"/>
            <w:shd w:val="clear" w:color="000000" w:fill="FFFFFF"/>
          </w:tcPr>
          <w:p w14:paraId="06C5DD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FD04015" w14:textId="76D5E52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 1.96]</w:t>
            </w:r>
          </w:p>
        </w:tc>
        <w:tc>
          <w:tcPr>
            <w:tcW w:w="0" w:type="auto"/>
            <w:shd w:val="clear" w:color="000000" w:fill="FFFFFF"/>
            <w:vAlign w:val="center"/>
            <w:hideMark/>
          </w:tcPr>
          <w:p w14:paraId="133735A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 1.96]</w:t>
            </w:r>
          </w:p>
        </w:tc>
        <w:tc>
          <w:tcPr>
            <w:tcW w:w="0" w:type="auto"/>
            <w:shd w:val="clear" w:color="000000" w:fill="FFFFFF"/>
            <w:vAlign w:val="center"/>
            <w:hideMark/>
          </w:tcPr>
          <w:p w14:paraId="4812213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[-0.70, 2.02]</w:t>
            </w:r>
          </w:p>
        </w:tc>
      </w:tr>
      <w:tr w:rsidR="00DA1E89" w:rsidRPr="00DA1E89" w14:paraId="6F26432F" w14:textId="77777777" w:rsidTr="00DA1E89">
        <w:trPr>
          <w:trHeight w:val="580"/>
        </w:trPr>
        <w:tc>
          <w:tcPr>
            <w:tcW w:w="0" w:type="auto"/>
            <w:shd w:val="clear" w:color="000000" w:fill="FFFFFF"/>
            <w:vAlign w:val="center"/>
            <w:hideMark/>
          </w:tcPr>
          <w:p w14:paraId="1FB22E62" w14:textId="77777777" w:rsidR="00DA1E89" w:rsidRPr="00DA1E89" w:rsidRDefault="00DA1E89" w:rsidP="00E73720">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Emotional Expressiveness</w:t>
            </w:r>
          </w:p>
        </w:tc>
        <w:tc>
          <w:tcPr>
            <w:tcW w:w="0" w:type="auto"/>
            <w:shd w:val="clear" w:color="000000" w:fill="FFFFFF"/>
            <w:vAlign w:val="center"/>
            <w:hideMark/>
          </w:tcPr>
          <w:p w14:paraId="495C7A3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w:t>
            </w:r>
          </w:p>
        </w:tc>
        <w:tc>
          <w:tcPr>
            <w:tcW w:w="0" w:type="auto"/>
            <w:shd w:val="clear" w:color="000000" w:fill="FFFFFF"/>
            <w:vAlign w:val="center"/>
          </w:tcPr>
          <w:p w14:paraId="094EBABF" w14:textId="6272885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-0.62</w:t>
            </w:r>
          </w:p>
        </w:tc>
        <w:tc>
          <w:tcPr>
            <w:tcW w:w="0" w:type="auto"/>
            <w:shd w:val="clear" w:color="000000" w:fill="FFFFFF"/>
            <w:vAlign w:val="center"/>
            <w:hideMark/>
          </w:tcPr>
          <w:p w14:paraId="7BC9D09E" w14:textId="1CD097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624B55B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8553D88" w14:textId="6FD1E50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w:t>
            </w:r>
          </w:p>
        </w:tc>
        <w:tc>
          <w:tcPr>
            <w:tcW w:w="0" w:type="auto"/>
            <w:shd w:val="clear" w:color="000000" w:fill="FFFFFF"/>
            <w:vAlign w:val="center"/>
            <w:hideMark/>
          </w:tcPr>
          <w:p w14:paraId="49262EE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-0.53</w:t>
            </w:r>
          </w:p>
        </w:tc>
        <w:tc>
          <w:tcPr>
            <w:tcW w:w="0" w:type="auto"/>
            <w:shd w:val="clear" w:color="000000" w:fill="FFFFFF"/>
            <w:vAlign w:val="center"/>
            <w:hideMark/>
          </w:tcPr>
          <w:p w14:paraId="58E1F2A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1.36*</w:t>
            </w:r>
          </w:p>
        </w:tc>
      </w:tr>
      <w:tr w:rsidR="00DA1E89" w:rsidRPr="00DA1E89" w14:paraId="3FF12BD3" w14:textId="77777777" w:rsidTr="00DA1E89">
        <w:trPr>
          <w:trHeight w:val="300"/>
        </w:trPr>
        <w:tc>
          <w:tcPr>
            <w:tcW w:w="0" w:type="auto"/>
            <w:shd w:val="clear" w:color="000000" w:fill="FFFFFF"/>
            <w:vAlign w:val="center"/>
            <w:hideMark/>
          </w:tcPr>
          <w:p w14:paraId="29EC587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CECF1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[-1.42, 0.16]</w:t>
            </w:r>
          </w:p>
        </w:tc>
        <w:tc>
          <w:tcPr>
            <w:tcW w:w="0" w:type="auto"/>
            <w:shd w:val="clear" w:color="000000" w:fill="FFFFFF"/>
            <w:vAlign w:val="center"/>
          </w:tcPr>
          <w:p w14:paraId="5092B78B" w14:textId="5EE641C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 0.16]</w:t>
            </w:r>
          </w:p>
        </w:tc>
        <w:tc>
          <w:tcPr>
            <w:tcW w:w="0" w:type="auto"/>
            <w:shd w:val="clear" w:color="000000" w:fill="FFFFFF"/>
            <w:vAlign w:val="center"/>
            <w:hideMark/>
          </w:tcPr>
          <w:p w14:paraId="790A9492" w14:textId="2C5EEC0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 1.09]</w:t>
            </w:r>
          </w:p>
        </w:tc>
        <w:tc>
          <w:tcPr>
            <w:tcW w:w="0" w:type="auto"/>
            <w:shd w:val="clear" w:color="000000" w:fill="FFFFFF"/>
          </w:tcPr>
          <w:p w14:paraId="07F6C33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F2A611" w14:textId="7F234AB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[-1.78, 0.78]</w:t>
            </w:r>
          </w:p>
        </w:tc>
        <w:tc>
          <w:tcPr>
            <w:tcW w:w="0" w:type="auto"/>
            <w:shd w:val="clear" w:color="000000" w:fill="FFFFFF"/>
            <w:vAlign w:val="center"/>
            <w:hideMark/>
          </w:tcPr>
          <w:p w14:paraId="68D9ABE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[-1.84, 0.73]</w:t>
            </w:r>
          </w:p>
        </w:tc>
        <w:tc>
          <w:tcPr>
            <w:tcW w:w="0" w:type="auto"/>
            <w:shd w:val="clear" w:color="000000" w:fill="FFFFFF"/>
            <w:vAlign w:val="center"/>
            <w:hideMark/>
          </w:tcPr>
          <w:p w14:paraId="01A55D1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[0.06, 2.66]</w:t>
            </w:r>
          </w:p>
        </w:tc>
      </w:tr>
      <w:tr w:rsidR="00DA1E89" w:rsidRPr="00DA1E89" w14:paraId="3631A156" w14:textId="77777777" w:rsidTr="00DA1E89">
        <w:trPr>
          <w:trHeight w:val="300"/>
        </w:trPr>
        <w:tc>
          <w:tcPr>
            <w:tcW w:w="0" w:type="auto"/>
            <w:shd w:val="clear" w:color="000000" w:fill="FFFFFF"/>
            <w:vAlign w:val="center"/>
            <w:hideMark/>
          </w:tcPr>
          <w:p w14:paraId="222B09C8"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Art Appreciation</w:t>
            </w:r>
          </w:p>
        </w:tc>
        <w:tc>
          <w:tcPr>
            <w:tcW w:w="0" w:type="auto"/>
            <w:shd w:val="clear" w:color="000000" w:fill="FFFFFF"/>
            <w:vAlign w:val="center"/>
            <w:hideMark/>
          </w:tcPr>
          <w:p w14:paraId="24661F07" w14:textId="54023A8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Pr>
                <w:rFonts w:ascii="Times New Roman" w:eastAsia="Times New Roman" w:hAnsi="Times New Roman" w:cs="Times New Roman"/>
                <w:color w:val="333333"/>
                <w:sz w:val="20"/>
                <w:szCs w:val="20"/>
              </w:rPr>
              <w:t>.00</w:t>
            </w:r>
          </w:p>
        </w:tc>
        <w:tc>
          <w:tcPr>
            <w:tcW w:w="0" w:type="auto"/>
            <w:shd w:val="clear" w:color="000000" w:fill="FFFFFF"/>
            <w:vAlign w:val="center"/>
          </w:tcPr>
          <w:p w14:paraId="11996F63" w14:textId="51CB516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7CC11539" w14:textId="27981CE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tcPr>
          <w:p w14:paraId="639B7A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6582911" w14:textId="20AB384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vAlign w:val="center"/>
            <w:hideMark/>
          </w:tcPr>
          <w:p w14:paraId="4F2C204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vAlign w:val="center"/>
            <w:hideMark/>
          </w:tcPr>
          <w:p w14:paraId="6AE033D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w:t>
            </w:r>
          </w:p>
        </w:tc>
      </w:tr>
      <w:tr w:rsidR="00DA1E89" w:rsidRPr="00DA1E89" w14:paraId="4A1E5AE6" w14:textId="77777777" w:rsidTr="00DA1E89">
        <w:trPr>
          <w:trHeight w:val="300"/>
        </w:trPr>
        <w:tc>
          <w:tcPr>
            <w:tcW w:w="0" w:type="auto"/>
            <w:shd w:val="clear" w:color="000000" w:fill="FFFFFF"/>
            <w:vAlign w:val="center"/>
            <w:hideMark/>
          </w:tcPr>
          <w:p w14:paraId="29073F2E"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BC1C8E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 0.74]</w:t>
            </w:r>
          </w:p>
        </w:tc>
        <w:tc>
          <w:tcPr>
            <w:tcW w:w="0" w:type="auto"/>
            <w:shd w:val="clear" w:color="000000" w:fill="FFFFFF"/>
            <w:vAlign w:val="center"/>
          </w:tcPr>
          <w:p w14:paraId="72D7389E" w14:textId="7CFDFBE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 0.73]</w:t>
            </w:r>
          </w:p>
        </w:tc>
        <w:tc>
          <w:tcPr>
            <w:tcW w:w="0" w:type="auto"/>
            <w:shd w:val="clear" w:color="000000" w:fill="FFFFFF"/>
            <w:vAlign w:val="center"/>
            <w:hideMark/>
          </w:tcPr>
          <w:p w14:paraId="044613CD" w14:textId="4652D58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[-0.95, 0.55]</w:t>
            </w:r>
          </w:p>
        </w:tc>
        <w:tc>
          <w:tcPr>
            <w:tcW w:w="0" w:type="auto"/>
            <w:shd w:val="clear" w:color="000000" w:fill="FFFFFF"/>
          </w:tcPr>
          <w:p w14:paraId="1907C7C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F7261F0" w14:textId="5ECA7C1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0.94]</w:t>
            </w:r>
          </w:p>
        </w:tc>
        <w:tc>
          <w:tcPr>
            <w:tcW w:w="0" w:type="auto"/>
            <w:shd w:val="clear" w:color="000000" w:fill="FFFFFF"/>
            <w:vAlign w:val="center"/>
            <w:hideMark/>
          </w:tcPr>
          <w:p w14:paraId="3223EC1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0.94]</w:t>
            </w:r>
          </w:p>
        </w:tc>
        <w:tc>
          <w:tcPr>
            <w:tcW w:w="0" w:type="auto"/>
            <w:shd w:val="clear" w:color="000000" w:fill="FFFFFF"/>
            <w:vAlign w:val="center"/>
            <w:hideMark/>
          </w:tcPr>
          <w:p w14:paraId="2724CEC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[-1.36, 1.19]</w:t>
            </w:r>
          </w:p>
        </w:tc>
      </w:tr>
      <w:tr w:rsidR="00DA1E89" w:rsidRPr="00DA1E89" w14:paraId="0C4F9AF8" w14:textId="77777777" w:rsidTr="00DA1E89">
        <w:trPr>
          <w:trHeight w:val="300"/>
        </w:trPr>
        <w:tc>
          <w:tcPr>
            <w:tcW w:w="0" w:type="auto"/>
            <w:shd w:val="clear" w:color="000000" w:fill="FFFFFF"/>
            <w:vAlign w:val="center"/>
            <w:hideMark/>
          </w:tcPr>
          <w:p w14:paraId="09920DE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Introspection</w:t>
            </w:r>
          </w:p>
        </w:tc>
        <w:tc>
          <w:tcPr>
            <w:tcW w:w="0" w:type="auto"/>
            <w:shd w:val="clear" w:color="000000" w:fill="FFFFFF"/>
            <w:vAlign w:val="center"/>
            <w:hideMark/>
          </w:tcPr>
          <w:p w14:paraId="75D7B0D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w:t>
            </w:r>
          </w:p>
        </w:tc>
        <w:tc>
          <w:tcPr>
            <w:tcW w:w="0" w:type="auto"/>
            <w:shd w:val="clear" w:color="000000" w:fill="FFFFFF"/>
            <w:vAlign w:val="center"/>
          </w:tcPr>
          <w:p w14:paraId="3FB9FF3A" w14:textId="36B4DF8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w:t>
            </w:r>
          </w:p>
        </w:tc>
        <w:tc>
          <w:tcPr>
            <w:tcW w:w="0" w:type="auto"/>
            <w:shd w:val="clear" w:color="000000" w:fill="FFFFFF"/>
            <w:vAlign w:val="center"/>
            <w:hideMark/>
          </w:tcPr>
          <w:p w14:paraId="6EA910F5" w14:textId="45A400A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tcPr>
          <w:p w14:paraId="17919D5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6FC7ED0" w14:textId="5A87674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vAlign w:val="center"/>
            <w:hideMark/>
          </w:tcPr>
          <w:p w14:paraId="7F99DC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4CAC629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0.47</w:t>
            </w:r>
          </w:p>
        </w:tc>
      </w:tr>
      <w:tr w:rsidR="00DA1E89" w:rsidRPr="00DA1E89" w14:paraId="2F678E14" w14:textId="77777777" w:rsidTr="00DA1E89">
        <w:trPr>
          <w:trHeight w:val="300"/>
        </w:trPr>
        <w:tc>
          <w:tcPr>
            <w:tcW w:w="0" w:type="auto"/>
            <w:shd w:val="clear" w:color="000000" w:fill="FFFFFF"/>
            <w:vAlign w:val="center"/>
            <w:hideMark/>
          </w:tcPr>
          <w:p w14:paraId="64F8DA9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58CB1E6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[-1.81, -0.29]</w:t>
            </w:r>
          </w:p>
        </w:tc>
        <w:tc>
          <w:tcPr>
            <w:tcW w:w="0" w:type="auto"/>
            <w:shd w:val="clear" w:color="000000" w:fill="FFFFFF"/>
            <w:vAlign w:val="center"/>
          </w:tcPr>
          <w:p w14:paraId="4149641E" w14:textId="53EFEA0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[-1.80, -0.28]</w:t>
            </w:r>
          </w:p>
        </w:tc>
        <w:tc>
          <w:tcPr>
            <w:tcW w:w="0" w:type="auto"/>
            <w:shd w:val="clear" w:color="000000" w:fill="FFFFFF"/>
            <w:vAlign w:val="center"/>
            <w:hideMark/>
          </w:tcPr>
          <w:p w14:paraId="035B6743" w14:textId="5D8137E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 1.08]</w:t>
            </w:r>
          </w:p>
        </w:tc>
        <w:tc>
          <w:tcPr>
            <w:tcW w:w="0" w:type="auto"/>
            <w:shd w:val="clear" w:color="000000" w:fill="FFFFFF"/>
          </w:tcPr>
          <w:p w14:paraId="609419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952E22" w14:textId="484D827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[-1.69, 0.91]</w:t>
            </w:r>
          </w:p>
        </w:tc>
        <w:tc>
          <w:tcPr>
            <w:tcW w:w="0" w:type="auto"/>
            <w:shd w:val="clear" w:color="000000" w:fill="FFFFFF"/>
            <w:vAlign w:val="center"/>
            <w:hideMark/>
          </w:tcPr>
          <w:p w14:paraId="4A17C26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[-1.66, 0.92]</w:t>
            </w:r>
          </w:p>
        </w:tc>
        <w:tc>
          <w:tcPr>
            <w:tcW w:w="0" w:type="auto"/>
            <w:shd w:val="clear" w:color="000000" w:fill="FFFFFF"/>
            <w:vAlign w:val="center"/>
            <w:hideMark/>
          </w:tcPr>
          <w:p w14:paraId="0C8A443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[-0.74, 1.69]</w:t>
            </w:r>
          </w:p>
        </w:tc>
      </w:tr>
      <w:tr w:rsidR="00DA1E89" w:rsidRPr="00DA1E89" w14:paraId="31497A16" w14:textId="77777777" w:rsidTr="00DA1E89">
        <w:trPr>
          <w:trHeight w:val="300"/>
        </w:trPr>
        <w:tc>
          <w:tcPr>
            <w:tcW w:w="0" w:type="auto"/>
            <w:shd w:val="clear" w:color="000000" w:fill="FFFFFF"/>
            <w:vAlign w:val="center"/>
            <w:hideMark/>
          </w:tcPr>
          <w:p w14:paraId="32C2738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Perfectionism</w:t>
            </w:r>
          </w:p>
        </w:tc>
        <w:tc>
          <w:tcPr>
            <w:tcW w:w="0" w:type="auto"/>
            <w:shd w:val="clear" w:color="000000" w:fill="FFFFFF"/>
            <w:vAlign w:val="center"/>
            <w:hideMark/>
          </w:tcPr>
          <w:p w14:paraId="12E41F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w:t>
            </w:r>
          </w:p>
        </w:tc>
        <w:tc>
          <w:tcPr>
            <w:tcW w:w="0" w:type="auto"/>
            <w:shd w:val="clear" w:color="000000" w:fill="FFFFFF"/>
            <w:vAlign w:val="center"/>
          </w:tcPr>
          <w:p w14:paraId="0F41D41F" w14:textId="35F1D9E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p>
        </w:tc>
        <w:tc>
          <w:tcPr>
            <w:tcW w:w="0" w:type="auto"/>
            <w:shd w:val="clear" w:color="000000" w:fill="FFFFFF"/>
            <w:vAlign w:val="center"/>
            <w:hideMark/>
          </w:tcPr>
          <w:p w14:paraId="549DFB17" w14:textId="3792A14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w:t>
            </w:r>
          </w:p>
        </w:tc>
        <w:tc>
          <w:tcPr>
            <w:tcW w:w="0" w:type="auto"/>
            <w:shd w:val="clear" w:color="000000" w:fill="FFFFFF"/>
          </w:tcPr>
          <w:p w14:paraId="22DEEB1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BB68383" w14:textId="2CB47AF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-0.93</w:t>
            </w:r>
          </w:p>
        </w:tc>
        <w:tc>
          <w:tcPr>
            <w:tcW w:w="0" w:type="auto"/>
            <w:shd w:val="clear" w:color="000000" w:fill="FFFFFF"/>
            <w:vAlign w:val="center"/>
            <w:hideMark/>
          </w:tcPr>
          <w:p w14:paraId="33E010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-0.93</w:t>
            </w:r>
          </w:p>
        </w:tc>
        <w:tc>
          <w:tcPr>
            <w:tcW w:w="0" w:type="auto"/>
            <w:shd w:val="clear" w:color="000000" w:fill="FFFFFF"/>
            <w:vAlign w:val="center"/>
            <w:hideMark/>
          </w:tcPr>
          <w:p w14:paraId="35E51AFF" w14:textId="6AE34A1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r w:rsidR="00612FBB">
              <w:rPr>
                <w:rFonts w:ascii="Times New Roman" w:eastAsia="Times New Roman" w:hAnsi="Times New Roman" w:cs="Times New Roman"/>
                <w:color w:val="333333"/>
                <w:sz w:val="20"/>
                <w:szCs w:val="20"/>
              </w:rPr>
              <w:t>0</w:t>
            </w:r>
          </w:p>
        </w:tc>
      </w:tr>
      <w:tr w:rsidR="00DA1E89" w:rsidRPr="00DA1E89" w14:paraId="35887CB4" w14:textId="77777777" w:rsidTr="00DA1E89">
        <w:trPr>
          <w:trHeight w:val="300"/>
        </w:trPr>
        <w:tc>
          <w:tcPr>
            <w:tcW w:w="0" w:type="auto"/>
            <w:shd w:val="clear" w:color="000000" w:fill="FFFFFF"/>
            <w:vAlign w:val="center"/>
            <w:hideMark/>
          </w:tcPr>
          <w:p w14:paraId="6ADD627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BB7015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 0.17]</w:t>
            </w:r>
          </w:p>
        </w:tc>
        <w:tc>
          <w:tcPr>
            <w:tcW w:w="0" w:type="auto"/>
            <w:shd w:val="clear" w:color="000000" w:fill="FFFFFF"/>
            <w:vAlign w:val="center"/>
          </w:tcPr>
          <w:p w14:paraId="46295445" w14:textId="1A42023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[-1.40, 0.19]</w:t>
            </w:r>
          </w:p>
        </w:tc>
        <w:tc>
          <w:tcPr>
            <w:tcW w:w="0" w:type="auto"/>
            <w:shd w:val="clear" w:color="000000" w:fill="FFFFFF"/>
            <w:vAlign w:val="center"/>
            <w:hideMark/>
          </w:tcPr>
          <w:p w14:paraId="06BB90D9" w14:textId="6B736CF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0.20]</w:t>
            </w:r>
          </w:p>
        </w:tc>
        <w:tc>
          <w:tcPr>
            <w:tcW w:w="0" w:type="auto"/>
            <w:shd w:val="clear" w:color="000000" w:fill="FFFFFF"/>
          </w:tcPr>
          <w:p w14:paraId="49CA04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B07C51" w14:textId="5CEEA20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[-2.18, 0.33]</w:t>
            </w:r>
          </w:p>
        </w:tc>
        <w:tc>
          <w:tcPr>
            <w:tcW w:w="0" w:type="auto"/>
            <w:shd w:val="clear" w:color="000000" w:fill="FFFFFF"/>
            <w:vAlign w:val="center"/>
            <w:hideMark/>
          </w:tcPr>
          <w:p w14:paraId="619E251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[-2.18, 0.33]</w:t>
            </w:r>
          </w:p>
        </w:tc>
        <w:tc>
          <w:tcPr>
            <w:tcW w:w="0" w:type="auto"/>
            <w:shd w:val="clear" w:color="000000" w:fill="FFFFFF"/>
            <w:vAlign w:val="center"/>
            <w:hideMark/>
          </w:tcPr>
          <w:p w14:paraId="0B00B7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 1.83]</w:t>
            </w:r>
          </w:p>
        </w:tc>
      </w:tr>
      <w:tr w:rsidR="00DA1E89" w:rsidRPr="00DA1E89" w14:paraId="4353EAD8" w14:textId="77777777" w:rsidTr="00DA1E89">
        <w:trPr>
          <w:trHeight w:val="300"/>
        </w:trPr>
        <w:tc>
          <w:tcPr>
            <w:tcW w:w="0" w:type="auto"/>
            <w:shd w:val="clear" w:color="000000" w:fill="FFFFFF"/>
            <w:vAlign w:val="center"/>
            <w:hideMark/>
          </w:tcPr>
          <w:p w14:paraId="5024C527" w14:textId="386D989B" w:rsidR="00DA1E89" w:rsidRPr="00DA1E89" w:rsidRDefault="00BE4BE5"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Self-Control</w:t>
            </w:r>
          </w:p>
        </w:tc>
        <w:tc>
          <w:tcPr>
            <w:tcW w:w="0" w:type="auto"/>
            <w:shd w:val="clear" w:color="000000" w:fill="FFFFFF"/>
            <w:vAlign w:val="center"/>
            <w:hideMark/>
          </w:tcPr>
          <w:p w14:paraId="47E36F3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-2.79*</w:t>
            </w:r>
          </w:p>
        </w:tc>
        <w:tc>
          <w:tcPr>
            <w:tcW w:w="0" w:type="auto"/>
            <w:shd w:val="clear" w:color="000000" w:fill="FFFFFF"/>
            <w:vAlign w:val="center"/>
          </w:tcPr>
          <w:p w14:paraId="275B8F2A" w14:textId="715C86E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-2.79*</w:t>
            </w:r>
          </w:p>
        </w:tc>
        <w:tc>
          <w:tcPr>
            <w:tcW w:w="0" w:type="auto"/>
            <w:shd w:val="clear" w:color="000000" w:fill="FFFFFF"/>
            <w:vAlign w:val="center"/>
            <w:hideMark/>
          </w:tcPr>
          <w:p w14:paraId="7B2FA930" w14:textId="3A92A8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-0.07</w:t>
            </w:r>
          </w:p>
        </w:tc>
        <w:tc>
          <w:tcPr>
            <w:tcW w:w="0" w:type="auto"/>
            <w:shd w:val="clear" w:color="000000" w:fill="FFFFFF"/>
          </w:tcPr>
          <w:p w14:paraId="36B69F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E7A8674" w14:textId="662864F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-1.94*</w:t>
            </w:r>
          </w:p>
        </w:tc>
        <w:tc>
          <w:tcPr>
            <w:tcW w:w="0" w:type="auto"/>
            <w:shd w:val="clear" w:color="000000" w:fill="FFFFFF"/>
            <w:vAlign w:val="center"/>
            <w:hideMark/>
          </w:tcPr>
          <w:p w14:paraId="6D84FF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-1.98*</w:t>
            </w:r>
          </w:p>
        </w:tc>
        <w:tc>
          <w:tcPr>
            <w:tcW w:w="0" w:type="auto"/>
            <w:shd w:val="clear" w:color="000000" w:fill="FFFFFF"/>
            <w:vAlign w:val="center"/>
            <w:hideMark/>
          </w:tcPr>
          <w:p w14:paraId="22416F34" w14:textId="2135100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r>
      <w:tr w:rsidR="00DA1E89" w:rsidRPr="00DA1E89" w14:paraId="08C44416" w14:textId="77777777" w:rsidTr="00DA1E89">
        <w:trPr>
          <w:trHeight w:val="300"/>
        </w:trPr>
        <w:tc>
          <w:tcPr>
            <w:tcW w:w="0" w:type="auto"/>
            <w:shd w:val="clear" w:color="000000" w:fill="FFFFFF"/>
            <w:vAlign w:val="center"/>
            <w:hideMark/>
          </w:tcPr>
          <w:p w14:paraId="056528D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C36476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[-3.57, -1.99]</w:t>
            </w:r>
          </w:p>
        </w:tc>
        <w:tc>
          <w:tcPr>
            <w:tcW w:w="0" w:type="auto"/>
            <w:shd w:val="clear" w:color="000000" w:fill="FFFFFF"/>
            <w:vAlign w:val="center"/>
          </w:tcPr>
          <w:p w14:paraId="76B4A2E0" w14:textId="05B0DE6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[-3.57, -1.99]</w:t>
            </w:r>
          </w:p>
        </w:tc>
        <w:tc>
          <w:tcPr>
            <w:tcW w:w="0" w:type="auto"/>
            <w:shd w:val="clear" w:color="000000" w:fill="FFFFFF"/>
            <w:vAlign w:val="center"/>
            <w:hideMark/>
          </w:tcPr>
          <w:p w14:paraId="495D17E6" w14:textId="7E9008F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0.67]</w:t>
            </w:r>
          </w:p>
        </w:tc>
        <w:tc>
          <w:tcPr>
            <w:tcW w:w="0" w:type="auto"/>
            <w:shd w:val="clear" w:color="000000" w:fill="FFFFFF"/>
          </w:tcPr>
          <w:p w14:paraId="10E9101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36AAD4C" w14:textId="171161F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[-3.22, -0.65]</w:t>
            </w:r>
          </w:p>
        </w:tc>
        <w:tc>
          <w:tcPr>
            <w:tcW w:w="0" w:type="auto"/>
            <w:shd w:val="clear" w:color="000000" w:fill="FFFFFF"/>
            <w:vAlign w:val="center"/>
            <w:hideMark/>
          </w:tcPr>
          <w:p w14:paraId="7E86EEC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[-3.26, -0.70]</w:t>
            </w:r>
          </w:p>
        </w:tc>
        <w:tc>
          <w:tcPr>
            <w:tcW w:w="0" w:type="auto"/>
            <w:shd w:val="clear" w:color="000000" w:fill="FFFFFF"/>
            <w:vAlign w:val="center"/>
            <w:hideMark/>
          </w:tcPr>
          <w:p w14:paraId="19846FD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 2.34]</w:t>
            </w:r>
          </w:p>
        </w:tc>
      </w:tr>
      <w:tr w:rsidR="00DA1E89" w:rsidRPr="00DA1E89" w14:paraId="654AE575" w14:textId="77777777" w:rsidTr="00DA1E89">
        <w:trPr>
          <w:trHeight w:val="300"/>
        </w:trPr>
        <w:tc>
          <w:tcPr>
            <w:tcW w:w="0" w:type="auto"/>
            <w:shd w:val="clear" w:color="000000" w:fill="FFFFFF"/>
            <w:vAlign w:val="center"/>
            <w:hideMark/>
          </w:tcPr>
          <w:p w14:paraId="6C74A87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Conformity</w:t>
            </w:r>
          </w:p>
        </w:tc>
        <w:tc>
          <w:tcPr>
            <w:tcW w:w="0" w:type="auto"/>
            <w:shd w:val="clear" w:color="000000" w:fill="FFFFFF"/>
            <w:vAlign w:val="center"/>
            <w:hideMark/>
          </w:tcPr>
          <w:p w14:paraId="120E403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0.89*</w:t>
            </w:r>
          </w:p>
        </w:tc>
        <w:tc>
          <w:tcPr>
            <w:tcW w:w="0" w:type="auto"/>
            <w:shd w:val="clear" w:color="000000" w:fill="FFFFFF"/>
            <w:vAlign w:val="center"/>
          </w:tcPr>
          <w:p w14:paraId="5034F334" w14:textId="6D50169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0.90*</w:t>
            </w:r>
          </w:p>
        </w:tc>
        <w:tc>
          <w:tcPr>
            <w:tcW w:w="0" w:type="auto"/>
            <w:shd w:val="clear" w:color="000000" w:fill="FFFFFF"/>
            <w:vAlign w:val="center"/>
            <w:hideMark/>
          </w:tcPr>
          <w:p w14:paraId="47C34F02" w14:textId="0AD95F9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tcPr>
          <w:p w14:paraId="3FF6AF3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ABADA51" w14:textId="581BDCE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w:t>
            </w:r>
          </w:p>
        </w:tc>
        <w:tc>
          <w:tcPr>
            <w:tcW w:w="0" w:type="auto"/>
            <w:shd w:val="clear" w:color="000000" w:fill="FFFFFF"/>
            <w:vAlign w:val="center"/>
            <w:hideMark/>
          </w:tcPr>
          <w:p w14:paraId="5D56200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0.45</w:t>
            </w:r>
          </w:p>
        </w:tc>
        <w:tc>
          <w:tcPr>
            <w:tcW w:w="0" w:type="auto"/>
            <w:shd w:val="clear" w:color="000000" w:fill="FFFFFF"/>
            <w:vAlign w:val="center"/>
            <w:hideMark/>
          </w:tcPr>
          <w:p w14:paraId="4C188FA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r>
      <w:tr w:rsidR="00DA1E89" w:rsidRPr="00DA1E89" w14:paraId="78C90F5E" w14:textId="77777777" w:rsidTr="00DA1E89">
        <w:trPr>
          <w:trHeight w:val="300"/>
        </w:trPr>
        <w:tc>
          <w:tcPr>
            <w:tcW w:w="0" w:type="auto"/>
            <w:shd w:val="clear" w:color="000000" w:fill="FFFFFF"/>
            <w:vAlign w:val="center"/>
            <w:hideMark/>
          </w:tcPr>
          <w:p w14:paraId="0551AEC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BFC98F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[0.09, 1.70]</w:t>
            </w:r>
          </w:p>
        </w:tc>
        <w:tc>
          <w:tcPr>
            <w:tcW w:w="0" w:type="auto"/>
            <w:shd w:val="clear" w:color="000000" w:fill="FFFFFF"/>
            <w:vAlign w:val="center"/>
          </w:tcPr>
          <w:p w14:paraId="62083EF0" w14:textId="347E7EA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[0.10, 1.70]</w:t>
            </w:r>
          </w:p>
        </w:tc>
        <w:tc>
          <w:tcPr>
            <w:tcW w:w="0" w:type="auto"/>
            <w:shd w:val="clear" w:color="000000" w:fill="FFFFFF"/>
            <w:vAlign w:val="center"/>
            <w:hideMark/>
          </w:tcPr>
          <w:p w14:paraId="74848687" w14:textId="1A62F9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[-1.01, 0.55]</w:t>
            </w:r>
          </w:p>
        </w:tc>
        <w:tc>
          <w:tcPr>
            <w:tcW w:w="0" w:type="auto"/>
            <w:shd w:val="clear" w:color="000000" w:fill="FFFFFF"/>
          </w:tcPr>
          <w:p w14:paraId="74A7A21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B29EA99" w14:textId="75AC78E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[-0.85, 1.77]</w:t>
            </w:r>
          </w:p>
        </w:tc>
        <w:tc>
          <w:tcPr>
            <w:tcW w:w="0" w:type="auto"/>
            <w:shd w:val="clear" w:color="000000" w:fill="FFFFFF"/>
            <w:vAlign w:val="center"/>
            <w:hideMark/>
          </w:tcPr>
          <w:p w14:paraId="3219A54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[-0.86, 1.76]</w:t>
            </w:r>
          </w:p>
        </w:tc>
        <w:tc>
          <w:tcPr>
            <w:tcW w:w="0" w:type="auto"/>
            <w:shd w:val="clear" w:color="000000" w:fill="FFFFFF"/>
            <w:vAlign w:val="center"/>
            <w:hideMark/>
          </w:tcPr>
          <w:p w14:paraId="1CE7843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[-1.48, 1.03]</w:t>
            </w:r>
          </w:p>
        </w:tc>
      </w:tr>
      <w:tr w:rsidR="00DA1E89" w:rsidRPr="00DA1E89" w14:paraId="64460638" w14:textId="77777777" w:rsidTr="00DA1E89">
        <w:trPr>
          <w:trHeight w:val="300"/>
        </w:trPr>
        <w:tc>
          <w:tcPr>
            <w:tcW w:w="0" w:type="auto"/>
            <w:shd w:val="clear" w:color="000000" w:fill="FFFFFF"/>
            <w:vAlign w:val="center"/>
            <w:hideMark/>
          </w:tcPr>
          <w:p w14:paraId="545F88F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Adaptability</w:t>
            </w:r>
          </w:p>
        </w:tc>
        <w:tc>
          <w:tcPr>
            <w:tcW w:w="0" w:type="auto"/>
            <w:shd w:val="clear" w:color="000000" w:fill="FFFFFF"/>
            <w:vAlign w:val="center"/>
            <w:hideMark/>
          </w:tcPr>
          <w:p w14:paraId="320A84D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tcPr>
          <w:p w14:paraId="0CF4435D" w14:textId="73CDE60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hideMark/>
          </w:tcPr>
          <w:p w14:paraId="58967D46" w14:textId="716363B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w:t>
            </w:r>
          </w:p>
        </w:tc>
        <w:tc>
          <w:tcPr>
            <w:tcW w:w="0" w:type="auto"/>
            <w:shd w:val="clear" w:color="000000" w:fill="FFFFFF"/>
          </w:tcPr>
          <w:p w14:paraId="168DFAB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050D27B" w14:textId="4FCAE8B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7A7695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4C7FF7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w:t>
            </w:r>
          </w:p>
        </w:tc>
      </w:tr>
      <w:tr w:rsidR="00DA1E89" w:rsidRPr="00DA1E89" w14:paraId="2E9CCD94" w14:textId="77777777" w:rsidTr="00DA1E89">
        <w:trPr>
          <w:trHeight w:val="300"/>
        </w:trPr>
        <w:tc>
          <w:tcPr>
            <w:tcW w:w="0" w:type="auto"/>
            <w:shd w:val="clear" w:color="000000" w:fill="FFFFFF"/>
            <w:vAlign w:val="center"/>
            <w:hideMark/>
          </w:tcPr>
          <w:p w14:paraId="6D6978B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479449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 0.94]</w:t>
            </w:r>
          </w:p>
        </w:tc>
        <w:tc>
          <w:tcPr>
            <w:tcW w:w="0" w:type="auto"/>
            <w:shd w:val="clear" w:color="000000" w:fill="FFFFFF"/>
            <w:vAlign w:val="center"/>
          </w:tcPr>
          <w:p w14:paraId="654438E0" w14:textId="3CFF2D3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 0.94]</w:t>
            </w:r>
          </w:p>
        </w:tc>
        <w:tc>
          <w:tcPr>
            <w:tcW w:w="0" w:type="auto"/>
            <w:shd w:val="clear" w:color="000000" w:fill="FFFFFF"/>
            <w:vAlign w:val="center"/>
            <w:hideMark/>
          </w:tcPr>
          <w:p w14:paraId="5B494240" w14:textId="11C8F3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0.97]</w:t>
            </w:r>
          </w:p>
        </w:tc>
        <w:tc>
          <w:tcPr>
            <w:tcW w:w="0" w:type="auto"/>
            <w:shd w:val="clear" w:color="000000" w:fill="FFFFFF"/>
          </w:tcPr>
          <w:p w14:paraId="1CA0AB9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47F8996" w14:textId="5FD8D6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[-1.72, 0.90]</w:t>
            </w:r>
          </w:p>
        </w:tc>
        <w:tc>
          <w:tcPr>
            <w:tcW w:w="0" w:type="auto"/>
            <w:shd w:val="clear" w:color="000000" w:fill="FFFFFF"/>
            <w:vAlign w:val="center"/>
            <w:hideMark/>
          </w:tcPr>
          <w:p w14:paraId="4BCE0E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[-1.76, 0.87]</w:t>
            </w:r>
          </w:p>
        </w:tc>
        <w:tc>
          <w:tcPr>
            <w:tcW w:w="0" w:type="auto"/>
            <w:shd w:val="clear" w:color="000000" w:fill="FFFFFF"/>
            <w:vAlign w:val="center"/>
            <w:hideMark/>
          </w:tcPr>
          <w:p w14:paraId="3B0AF66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 2.29]</w:t>
            </w:r>
          </w:p>
        </w:tc>
      </w:tr>
      <w:tr w:rsidR="00DA1E89" w:rsidRPr="00DA1E89" w14:paraId="08669ACF" w14:textId="77777777" w:rsidTr="00DA1E89">
        <w:trPr>
          <w:trHeight w:val="300"/>
        </w:trPr>
        <w:tc>
          <w:tcPr>
            <w:tcW w:w="0" w:type="auto"/>
            <w:shd w:val="clear" w:color="000000" w:fill="FFFFFF"/>
            <w:vAlign w:val="center"/>
            <w:hideMark/>
          </w:tcPr>
          <w:p w14:paraId="508764A8" w14:textId="71EE5986"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Easy</w:t>
            </w:r>
            <w:r w:rsidR="00BE4BE5">
              <w:rPr>
                <w:rFonts w:ascii="Times New Roman" w:eastAsia="Times New Roman" w:hAnsi="Times New Roman" w:cs="Times New Roman"/>
                <w:color w:val="333333"/>
                <w:sz w:val="20"/>
                <w:szCs w:val="20"/>
              </w:rPr>
              <w:t>-</w:t>
            </w:r>
            <w:r w:rsidRPr="00DA1E89">
              <w:rPr>
                <w:rFonts w:ascii="Times New Roman" w:eastAsia="Times New Roman" w:hAnsi="Times New Roman" w:cs="Times New Roman"/>
                <w:color w:val="333333"/>
                <w:sz w:val="20"/>
                <w:szCs w:val="20"/>
              </w:rPr>
              <w:t>Goingness</w:t>
            </w:r>
          </w:p>
        </w:tc>
        <w:tc>
          <w:tcPr>
            <w:tcW w:w="0" w:type="auto"/>
            <w:shd w:val="clear" w:color="000000" w:fill="FFFFFF"/>
            <w:vAlign w:val="center"/>
            <w:hideMark/>
          </w:tcPr>
          <w:p w14:paraId="6837AC5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1.59*</w:t>
            </w:r>
          </w:p>
        </w:tc>
        <w:tc>
          <w:tcPr>
            <w:tcW w:w="0" w:type="auto"/>
            <w:shd w:val="clear" w:color="000000" w:fill="FFFFFF"/>
            <w:vAlign w:val="center"/>
          </w:tcPr>
          <w:p w14:paraId="06CD25E1" w14:textId="2477066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1.57*</w:t>
            </w:r>
          </w:p>
        </w:tc>
        <w:tc>
          <w:tcPr>
            <w:tcW w:w="0" w:type="auto"/>
            <w:shd w:val="clear" w:color="000000" w:fill="FFFFFF"/>
            <w:vAlign w:val="center"/>
            <w:hideMark/>
          </w:tcPr>
          <w:p w14:paraId="3ADBFAFF" w14:textId="0546C3A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14A9F73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438DD9C" w14:textId="5AE4C01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1.09</w:t>
            </w:r>
          </w:p>
        </w:tc>
        <w:tc>
          <w:tcPr>
            <w:tcW w:w="0" w:type="auto"/>
            <w:shd w:val="clear" w:color="000000" w:fill="FFFFFF"/>
            <w:vAlign w:val="center"/>
            <w:hideMark/>
          </w:tcPr>
          <w:p w14:paraId="349A5C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1.19</w:t>
            </w:r>
          </w:p>
        </w:tc>
        <w:tc>
          <w:tcPr>
            <w:tcW w:w="0" w:type="auto"/>
            <w:shd w:val="clear" w:color="000000" w:fill="FFFFFF"/>
            <w:vAlign w:val="center"/>
            <w:hideMark/>
          </w:tcPr>
          <w:p w14:paraId="20D78DC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w:t>
            </w:r>
          </w:p>
        </w:tc>
      </w:tr>
      <w:tr w:rsidR="00DA1E89" w:rsidRPr="00DA1E89" w14:paraId="66ED175C" w14:textId="77777777" w:rsidTr="00DA1E89">
        <w:trPr>
          <w:trHeight w:val="300"/>
        </w:trPr>
        <w:tc>
          <w:tcPr>
            <w:tcW w:w="0" w:type="auto"/>
            <w:shd w:val="clear" w:color="000000" w:fill="FFFFFF"/>
            <w:vAlign w:val="center"/>
            <w:hideMark/>
          </w:tcPr>
          <w:p w14:paraId="634D9B50"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E817C2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[0.82, 2.37]</w:t>
            </w:r>
          </w:p>
        </w:tc>
        <w:tc>
          <w:tcPr>
            <w:tcW w:w="0" w:type="auto"/>
            <w:shd w:val="clear" w:color="000000" w:fill="FFFFFF"/>
            <w:vAlign w:val="center"/>
          </w:tcPr>
          <w:p w14:paraId="4730E4E4" w14:textId="053C77D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2.35]</w:t>
            </w:r>
          </w:p>
        </w:tc>
        <w:tc>
          <w:tcPr>
            <w:tcW w:w="0" w:type="auto"/>
            <w:shd w:val="clear" w:color="000000" w:fill="FFFFFF"/>
            <w:vAlign w:val="center"/>
            <w:hideMark/>
          </w:tcPr>
          <w:p w14:paraId="18837F6A" w14:textId="0732E9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[-1.11, 0.41]</w:t>
            </w:r>
          </w:p>
        </w:tc>
        <w:tc>
          <w:tcPr>
            <w:tcW w:w="0" w:type="auto"/>
            <w:shd w:val="clear" w:color="000000" w:fill="FFFFFF"/>
          </w:tcPr>
          <w:p w14:paraId="10A338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7BBCA4C" w14:textId="577DD00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 2.34]</w:t>
            </w:r>
          </w:p>
        </w:tc>
        <w:tc>
          <w:tcPr>
            <w:tcW w:w="0" w:type="auto"/>
            <w:shd w:val="clear" w:color="000000" w:fill="FFFFFF"/>
            <w:vAlign w:val="center"/>
            <w:hideMark/>
          </w:tcPr>
          <w:p w14:paraId="4A4C6F5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[-0.08, 2.45]</w:t>
            </w:r>
          </w:p>
        </w:tc>
        <w:tc>
          <w:tcPr>
            <w:tcW w:w="0" w:type="auto"/>
            <w:shd w:val="clear" w:color="000000" w:fill="FFFFFF"/>
            <w:vAlign w:val="center"/>
            <w:hideMark/>
          </w:tcPr>
          <w:p w14:paraId="7158637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[-2.67, -0.18]</w:t>
            </w:r>
          </w:p>
        </w:tc>
      </w:tr>
      <w:tr w:rsidR="00DA1E89" w:rsidRPr="00DA1E89" w14:paraId="791044A3" w14:textId="77777777" w:rsidTr="00DA1E89">
        <w:trPr>
          <w:trHeight w:val="300"/>
        </w:trPr>
        <w:tc>
          <w:tcPr>
            <w:tcW w:w="0" w:type="auto"/>
            <w:shd w:val="clear" w:color="000000" w:fill="FFFFFF"/>
            <w:vAlign w:val="center"/>
            <w:hideMark/>
          </w:tcPr>
          <w:p w14:paraId="30A60EBF" w14:textId="77777777" w:rsidR="00DA1E89" w:rsidRPr="00DA1E89" w:rsidRDefault="00DA1E89" w:rsidP="00DA1E89">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Emotional Stability</w:t>
            </w:r>
          </w:p>
        </w:tc>
        <w:tc>
          <w:tcPr>
            <w:tcW w:w="0" w:type="auto"/>
            <w:shd w:val="clear" w:color="000000" w:fill="FFFFFF"/>
            <w:vAlign w:val="center"/>
            <w:hideMark/>
          </w:tcPr>
          <w:p w14:paraId="5C60A66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tcPr>
          <w:p w14:paraId="1002A45D" w14:textId="7BCDC98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hideMark/>
          </w:tcPr>
          <w:p w14:paraId="02DD7799" w14:textId="39C9DBD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w:t>
            </w:r>
          </w:p>
        </w:tc>
        <w:tc>
          <w:tcPr>
            <w:tcW w:w="0" w:type="auto"/>
            <w:shd w:val="clear" w:color="000000" w:fill="FFFFFF"/>
          </w:tcPr>
          <w:p w14:paraId="7964D23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541CD73" w14:textId="364FC3A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48737657" w14:textId="534CCCB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108FD5F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5DEA4ADE" w14:textId="77777777" w:rsidTr="00DA1E89">
        <w:trPr>
          <w:trHeight w:val="300"/>
        </w:trPr>
        <w:tc>
          <w:tcPr>
            <w:tcW w:w="0" w:type="auto"/>
            <w:shd w:val="clear" w:color="000000" w:fill="FFFFFF"/>
            <w:vAlign w:val="center"/>
            <w:hideMark/>
          </w:tcPr>
          <w:p w14:paraId="00260E3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59DEC4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0.45]</w:t>
            </w:r>
          </w:p>
        </w:tc>
        <w:tc>
          <w:tcPr>
            <w:tcW w:w="0" w:type="auto"/>
            <w:shd w:val="clear" w:color="000000" w:fill="FFFFFF"/>
            <w:vAlign w:val="center"/>
          </w:tcPr>
          <w:p w14:paraId="4BDA3775" w14:textId="20B8D46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[-1.13, 0.45]</w:t>
            </w:r>
          </w:p>
        </w:tc>
        <w:tc>
          <w:tcPr>
            <w:tcW w:w="0" w:type="auto"/>
            <w:shd w:val="clear" w:color="000000" w:fill="FFFFFF"/>
            <w:vAlign w:val="center"/>
            <w:hideMark/>
          </w:tcPr>
          <w:p w14:paraId="522EBF0F" w14:textId="506849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[-0.55, 1.01]</w:t>
            </w:r>
          </w:p>
        </w:tc>
        <w:tc>
          <w:tcPr>
            <w:tcW w:w="0" w:type="auto"/>
            <w:shd w:val="clear" w:color="000000" w:fill="FFFFFF"/>
          </w:tcPr>
          <w:p w14:paraId="699EAE0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6647CF6" w14:textId="2BE0C97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 2.29]</w:t>
            </w:r>
          </w:p>
        </w:tc>
        <w:tc>
          <w:tcPr>
            <w:tcW w:w="0" w:type="auto"/>
            <w:shd w:val="clear" w:color="000000" w:fill="FFFFFF"/>
            <w:vAlign w:val="center"/>
            <w:hideMark/>
          </w:tcPr>
          <w:p w14:paraId="381AD3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 2.29]</w:t>
            </w:r>
          </w:p>
        </w:tc>
        <w:tc>
          <w:tcPr>
            <w:tcW w:w="0" w:type="auto"/>
            <w:shd w:val="clear" w:color="000000" w:fill="FFFFFF"/>
            <w:vAlign w:val="center"/>
            <w:hideMark/>
          </w:tcPr>
          <w:p w14:paraId="782C7DF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[-1.73, 0.73]</w:t>
            </w:r>
          </w:p>
        </w:tc>
      </w:tr>
      <w:tr w:rsidR="00DA1E89" w:rsidRPr="00DA1E89" w14:paraId="6864F7AB" w14:textId="77777777" w:rsidTr="00DA1E89">
        <w:trPr>
          <w:trHeight w:val="300"/>
        </w:trPr>
        <w:tc>
          <w:tcPr>
            <w:tcW w:w="0" w:type="auto"/>
            <w:shd w:val="clear" w:color="000000" w:fill="FFFFFF"/>
            <w:vAlign w:val="center"/>
            <w:hideMark/>
          </w:tcPr>
          <w:p w14:paraId="00471F8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Conservatism</w:t>
            </w:r>
          </w:p>
        </w:tc>
        <w:tc>
          <w:tcPr>
            <w:tcW w:w="0" w:type="auto"/>
            <w:shd w:val="clear" w:color="000000" w:fill="FFFFFF"/>
            <w:vAlign w:val="center"/>
            <w:hideMark/>
          </w:tcPr>
          <w:p w14:paraId="1D1276C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w:t>
            </w:r>
          </w:p>
        </w:tc>
        <w:tc>
          <w:tcPr>
            <w:tcW w:w="0" w:type="auto"/>
            <w:shd w:val="clear" w:color="000000" w:fill="FFFFFF"/>
            <w:vAlign w:val="center"/>
          </w:tcPr>
          <w:p w14:paraId="28581963" w14:textId="6DBA1CA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-0.94*</w:t>
            </w:r>
          </w:p>
        </w:tc>
        <w:tc>
          <w:tcPr>
            <w:tcW w:w="0" w:type="auto"/>
            <w:shd w:val="clear" w:color="000000" w:fill="FFFFFF"/>
            <w:vAlign w:val="center"/>
            <w:hideMark/>
          </w:tcPr>
          <w:p w14:paraId="6862A85F" w14:textId="0D8E54C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0.86*</w:t>
            </w:r>
          </w:p>
        </w:tc>
        <w:tc>
          <w:tcPr>
            <w:tcW w:w="0" w:type="auto"/>
            <w:shd w:val="clear" w:color="000000" w:fill="FFFFFF"/>
          </w:tcPr>
          <w:p w14:paraId="699A1C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BE231AF" w14:textId="078738C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w:t>
            </w:r>
          </w:p>
        </w:tc>
        <w:tc>
          <w:tcPr>
            <w:tcW w:w="0" w:type="auto"/>
            <w:shd w:val="clear" w:color="000000" w:fill="FFFFFF"/>
            <w:vAlign w:val="center"/>
            <w:hideMark/>
          </w:tcPr>
          <w:p w14:paraId="1F98D3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1.25</w:t>
            </w:r>
          </w:p>
        </w:tc>
        <w:tc>
          <w:tcPr>
            <w:tcW w:w="0" w:type="auto"/>
            <w:shd w:val="clear" w:color="000000" w:fill="FFFFFF"/>
            <w:vAlign w:val="center"/>
            <w:hideMark/>
          </w:tcPr>
          <w:p w14:paraId="44E38B5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1.44*</w:t>
            </w:r>
          </w:p>
        </w:tc>
      </w:tr>
      <w:tr w:rsidR="00DA1E89" w:rsidRPr="00DA1E89" w14:paraId="6E92635D" w14:textId="77777777" w:rsidTr="00DA1E89">
        <w:trPr>
          <w:trHeight w:val="300"/>
        </w:trPr>
        <w:tc>
          <w:tcPr>
            <w:tcW w:w="0" w:type="auto"/>
            <w:shd w:val="clear" w:color="000000" w:fill="FFFFFF"/>
            <w:vAlign w:val="center"/>
            <w:hideMark/>
          </w:tcPr>
          <w:p w14:paraId="047E596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53CC6E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[-1.77, -0.19]</w:t>
            </w:r>
          </w:p>
        </w:tc>
        <w:tc>
          <w:tcPr>
            <w:tcW w:w="0" w:type="auto"/>
            <w:shd w:val="clear" w:color="000000" w:fill="FFFFFF"/>
            <w:vAlign w:val="center"/>
          </w:tcPr>
          <w:p w14:paraId="6A6E1734" w14:textId="17EA48A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[-1.72, -0.16]</w:t>
            </w:r>
          </w:p>
        </w:tc>
        <w:tc>
          <w:tcPr>
            <w:tcW w:w="0" w:type="auto"/>
            <w:shd w:val="clear" w:color="000000" w:fill="FFFFFF"/>
            <w:vAlign w:val="center"/>
            <w:hideMark/>
          </w:tcPr>
          <w:p w14:paraId="77A6B705" w14:textId="56D2A76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 1.65]</w:t>
            </w:r>
          </w:p>
        </w:tc>
        <w:tc>
          <w:tcPr>
            <w:tcW w:w="0" w:type="auto"/>
            <w:shd w:val="clear" w:color="000000" w:fill="FFFFFF"/>
          </w:tcPr>
          <w:p w14:paraId="68BE165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1C842BC" w14:textId="583AF46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 2.65]</w:t>
            </w:r>
          </w:p>
        </w:tc>
        <w:tc>
          <w:tcPr>
            <w:tcW w:w="0" w:type="auto"/>
            <w:shd w:val="clear" w:color="000000" w:fill="FFFFFF"/>
            <w:vAlign w:val="center"/>
            <w:hideMark/>
          </w:tcPr>
          <w:p w14:paraId="0AB5135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 2.58]</w:t>
            </w:r>
          </w:p>
        </w:tc>
        <w:tc>
          <w:tcPr>
            <w:tcW w:w="0" w:type="auto"/>
            <w:shd w:val="clear" w:color="000000" w:fill="FFFFFF"/>
            <w:vAlign w:val="center"/>
            <w:hideMark/>
          </w:tcPr>
          <w:p w14:paraId="5FB2EF4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[0.10, 2.83]</w:t>
            </w:r>
          </w:p>
        </w:tc>
      </w:tr>
      <w:tr w:rsidR="00DA1E89" w:rsidRPr="00DA1E89" w14:paraId="05AEA6E1" w14:textId="77777777" w:rsidTr="00DA1E89">
        <w:trPr>
          <w:trHeight w:val="300"/>
        </w:trPr>
        <w:tc>
          <w:tcPr>
            <w:tcW w:w="0" w:type="auto"/>
            <w:shd w:val="clear" w:color="000000" w:fill="FFFFFF"/>
            <w:vAlign w:val="center"/>
          </w:tcPr>
          <w:p w14:paraId="5C66CD9E" w14:textId="51F74890" w:rsidR="00DA1E89" w:rsidRPr="00DA1E89" w:rsidRDefault="00DA1E89" w:rsidP="00DA1E89">
            <w:pPr>
              <w:spacing w:after="0"/>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SPI: Big Five</w:t>
            </w:r>
          </w:p>
        </w:tc>
        <w:tc>
          <w:tcPr>
            <w:tcW w:w="0" w:type="auto"/>
            <w:shd w:val="clear" w:color="000000" w:fill="FFFFFF"/>
            <w:vAlign w:val="center"/>
          </w:tcPr>
          <w:p w14:paraId="6EEAFB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47B45E7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6D9A0F2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tcPr>
          <w:p w14:paraId="4A44C71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4B9617D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81C86B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967FF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r>
      <w:tr w:rsidR="00DA1E89" w:rsidRPr="00DA1E89" w14:paraId="1F7081F6" w14:textId="77777777" w:rsidTr="00DA1E89">
        <w:trPr>
          <w:trHeight w:val="300"/>
        </w:trPr>
        <w:tc>
          <w:tcPr>
            <w:tcW w:w="0" w:type="auto"/>
            <w:shd w:val="clear" w:color="000000" w:fill="FFFFFF"/>
            <w:vAlign w:val="center"/>
            <w:hideMark/>
          </w:tcPr>
          <w:p w14:paraId="00FAC83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Agreeableness</w:t>
            </w:r>
          </w:p>
        </w:tc>
        <w:tc>
          <w:tcPr>
            <w:tcW w:w="0" w:type="auto"/>
            <w:shd w:val="clear" w:color="000000" w:fill="FFFFFF"/>
            <w:vAlign w:val="center"/>
            <w:hideMark/>
          </w:tcPr>
          <w:p w14:paraId="1413B17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w:t>
            </w:r>
          </w:p>
        </w:tc>
        <w:tc>
          <w:tcPr>
            <w:tcW w:w="0" w:type="auto"/>
            <w:shd w:val="clear" w:color="000000" w:fill="FFFFFF"/>
            <w:vAlign w:val="center"/>
          </w:tcPr>
          <w:p w14:paraId="02FB3425" w14:textId="11F2E13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w:t>
            </w:r>
          </w:p>
        </w:tc>
        <w:tc>
          <w:tcPr>
            <w:tcW w:w="0" w:type="auto"/>
            <w:shd w:val="clear" w:color="000000" w:fill="FFFFFF"/>
            <w:vAlign w:val="center"/>
            <w:hideMark/>
          </w:tcPr>
          <w:p w14:paraId="528BAEB5" w14:textId="1C7D037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tcPr>
          <w:p w14:paraId="6A4A414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3BA25BD" w14:textId="5F6CC18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2746ACD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5D624EA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w:t>
            </w:r>
          </w:p>
        </w:tc>
      </w:tr>
      <w:tr w:rsidR="00DA1E89" w:rsidRPr="00DA1E89" w14:paraId="6838AAAB" w14:textId="77777777" w:rsidTr="00DA1E89">
        <w:trPr>
          <w:trHeight w:val="300"/>
        </w:trPr>
        <w:tc>
          <w:tcPr>
            <w:tcW w:w="0" w:type="auto"/>
            <w:shd w:val="clear" w:color="000000" w:fill="FFFFFF"/>
            <w:vAlign w:val="center"/>
            <w:hideMark/>
          </w:tcPr>
          <w:p w14:paraId="3A3688A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C49585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[-1.13, 0.41]</w:t>
            </w:r>
          </w:p>
        </w:tc>
        <w:tc>
          <w:tcPr>
            <w:tcW w:w="0" w:type="auto"/>
            <w:shd w:val="clear" w:color="000000" w:fill="FFFFFF"/>
            <w:vAlign w:val="center"/>
          </w:tcPr>
          <w:p w14:paraId="3C70FC65" w14:textId="2DB63E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0.41]</w:t>
            </w:r>
          </w:p>
        </w:tc>
        <w:tc>
          <w:tcPr>
            <w:tcW w:w="0" w:type="auto"/>
            <w:shd w:val="clear" w:color="000000" w:fill="FFFFFF"/>
            <w:vAlign w:val="center"/>
            <w:hideMark/>
          </w:tcPr>
          <w:p w14:paraId="44CE4969" w14:textId="7A0C14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0.52]</w:t>
            </w:r>
          </w:p>
        </w:tc>
        <w:tc>
          <w:tcPr>
            <w:tcW w:w="0" w:type="auto"/>
            <w:shd w:val="clear" w:color="000000" w:fill="FFFFFF"/>
          </w:tcPr>
          <w:p w14:paraId="2CFCC14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8E31225" w14:textId="3DB6E85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[-1.56, 1.02]</w:t>
            </w:r>
          </w:p>
        </w:tc>
        <w:tc>
          <w:tcPr>
            <w:tcW w:w="0" w:type="auto"/>
            <w:shd w:val="clear" w:color="000000" w:fill="FFFFFF"/>
            <w:vAlign w:val="center"/>
            <w:hideMark/>
          </w:tcPr>
          <w:p w14:paraId="7A3BD67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[-1.65, 0.94]</w:t>
            </w:r>
          </w:p>
        </w:tc>
        <w:tc>
          <w:tcPr>
            <w:tcW w:w="0" w:type="auto"/>
            <w:shd w:val="clear" w:color="000000" w:fill="FFFFFF"/>
            <w:vAlign w:val="center"/>
            <w:hideMark/>
          </w:tcPr>
          <w:p w14:paraId="649FF9A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2.01]</w:t>
            </w:r>
          </w:p>
        </w:tc>
      </w:tr>
      <w:tr w:rsidR="00DA1E89" w:rsidRPr="00DA1E89" w14:paraId="57129822" w14:textId="77777777" w:rsidTr="00DA1E89">
        <w:trPr>
          <w:trHeight w:val="300"/>
        </w:trPr>
        <w:tc>
          <w:tcPr>
            <w:tcW w:w="0" w:type="auto"/>
            <w:shd w:val="clear" w:color="000000" w:fill="FFFFFF"/>
            <w:vAlign w:val="center"/>
            <w:hideMark/>
          </w:tcPr>
          <w:p w14:paraId="60F854C2" w14:textId="77777777" w:rsidR="00DA1E89" w:rsidRPr="00DA1E89" w:rsidRDefault="00DA1E89" w:rsidP="00DA1E89">
            <w:pPr>
              <w:spacing w:after="0"/>
              <w:ind w:firstLineChars="200" w:firstLine="380"/>
              <w:rPr>
                <w:rFonts w:ascii="Times New Roman" w:eastAsia="Times New Roman" w:hAnsi="Times New Roman" w:cs="Times New Roman"/>
                <w:color w:val="333333"/>
                <w:sz w:val="19"/>
                <w:szCs w:val="19"/>
              </w:rPr>
            </w:pPr>
            <w:r w:rsidRPr="00DA1E89">
              <w:rPr>
                <w:rFonts w:ascii="Times New Roman" w:eastAsia="Times New Roman" w:hAnsi="Times New Roman" w:cs="Times New Roman"/>
                <w:color w:val="333333"/>
                <w:sz w:val="19"/>
                <w:szCs w:val="19"/>
              </w:rPr>
              <w:t>Conscientiousness</w:t>
            </w:r>
          </w:p>
        </w:tc>
        <w:tc>
          <w:tcPr>
            <w:tcW w:w="0" w:type="auto"/>
            <w:shd w:val="clear" w:color="000000" w:fill="FFFFFF"/>
            <w:vAlign w:val="center"/>
            <w:hideMark/>
          </w:tcPr>
          <w:p w14:paraId="5C9528D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w:t>
            </w:r>
          </w:p>
        </w:tc>
        <w:tc>
          <w:tcPr>
            <w:tcW w:w="0" w:type="auto"/>
            <w:shd w:val="clear" w:color="000000" w:fill="FFFFFF"/>
            <w:vAlign w:val="center"/>
          </w:tcPr>
          <w:p w14:paraId="7C6A729D" w14:textId="439770B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-1.35*</w:t>
            </w:r>
          </w:p>
        </w:tc>
        <w:tc>
          <w:tcPr>
            <w:tcW w:w="0" w:type="auto"/>
            <w:shd w:val="clear" w:color="000000" w:fill="FFFFFF"/>
            <w:vAlign w:val="center"/>
            <w:hideMark/>
          </w:tcPr>
          <w:p w14:paraId="614C4A85" w14:textId="558F7A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w:t>
            </w:r>
          </w:p>
        </w:tc>
        <w:tc>
          <w:tcPr>
            <w:tcW w:w="0" w:type="auto"/>
            <w:shd w:val="clear" w:color="000000" w:fill="FFFFFF"/>
          </w:tcPr>
          <w:p w14:paraId="7E0F18B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6D3B3AC" w14:textId="7790836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42A0A1C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276B36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51323D55" w14:textId="77777777" w:rsidTr="00DA1E89">
        <w:trPr>
          <w:trHeight w:val="300"/>
        </w:trPr>
        <w:tc>
          <w:tcPr>
            <w:tcW w:w="0" w:type="auto"/>
            <w:shd w:val="clear" w:color="000000" w:fill="FFFFFF"/>
            <w:vAlign w:val="center"/>
            <w:hideMark/>
          </w:tcPr>
          <w:p w14:paraId="7F63293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6D279D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[-2.10, -0.55]</w:t>
            </w:r>
          </w:p>
        </w:tc>
        <w:tc>
          <w:tcPr>
            <w:tcW w:w="0" w:type="auto"/>
            <w:shd w:val="clear" w:color="000000" w:fill="FFFFFF"/>
            <w:vAlign w:val="center"/>
          </w:tcPr>
          <w:p w14:paraId="347C216E" w14:textId="23CD00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[-2.12, -0.57]</w:t>
            </w:r>
          </w:p>
        </w:tc>
        <w:tc>
          <w:tcPr>
            <w:tcW w:w="0" w:type="auto"/>
            <w:shd w:val="clear" w:color="000000" w:fill="FFFFFF"/>
            <w:vAlign w:val="center"/>
            <w:hideMark/>
          </w:tcPr>
          <w:p w14:paraId="339923CB" w14:textId="1ABBDF8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[-1.54, 0.05]</w:t>
            </w:r>
          </w:p>
        </w:tc>
        <w:tc>
          <w:tcPr>
            <w:tcW w:w="0" w:type="auto"/>
            <w:shd w:val="clear" w:color="000000" w:fill="FFFFFF"/>
          </w:tcPr>
          <w:p w14:paraId="6F8416B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4FEF1CC" w14:textId="2433BA7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[-1.58, 1.02]</w:t>
            </w:r>
          </w:p>
        </w:tc>
        <w:tc>
          <w:tcPr>
            <w:tcW w:w="0" w:type="auto"/>
            <w:shd w:val="clear" w:color="000000" w:fill="FFFFFF"/>
            <w:vAlign w:val="center"/>
            <w:hideMark/>
          </w:tcPr>
          <w:p w14:paraId="138EEAC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[-1.58, 1.02]</w:t>
            </w:r>
          </w:p>
        </w:tc>
        <w:tc>
          <w:tcPr>
            <w:tcW w:w="0" w:type="auto"/>
            <w:shd w:val="clear" w:color="000000" w:fill="FFFFFF"/>
            <w:vAlign w:val="center"/>
            <w:hideMark/>
          </w:tcPr>
          <w:p w14:paraId="6CD20C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[-0.73, 1.67]</w:t>
            </w:r>
          </w:p>
        </w:tc>
      </w:tr>
      <w:tr w:rsidR="00DA1E89" w:rsidRPr="00DA1E89" w14:paraId="2CF55958" w14:textId="77777777" w:rsidTr="00DA1E89">
        <w:trPr>
          <w:trHeight w:val="300"/>
        </w:trPr>
        <w:tc>
          <w:tcPr>
            <w:tcW w:w="0" w:type="auto"/>
            <w:shd w:val="clear" w:color="000000" w:fill="FFFFFF"/>
            <w:vAlign w:val="center"/>
            <w:hideMark/>
          </w:tcPr>
          <w:p w14:paraId="0F67BA0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Extraversion</w:t>
            </w:r>
          </w:p>
        </w:tc>
        <w:tc>
          <w:tcPr>
            <w:tcW w:w="0" w:type="auto"/>
            <w:shd w:val="clear" w:color="000000" w:fill="FFFFFF"/>
            <w:vAlign w:val="center"/>
            <w:hideMark/>
          </w:tcPr>
          <w:p w14:paraId="6C357C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w:t>
            </w:r>
          </w:p>
        </w:tc>
        <w:tc>
          <w:tcPr>
            <w:tcW w:w="0" w:type="auto"/>
            <w:shd w:val="clear" w:color="000000" w:fill="FFFFFF"/>
            <w:vAlign w:val="center"/>
          </w:tcPr>
          <w:p w14:paraId="458413D4" w14:textId="0A9A8D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5AFBEAC8" w14:textId="191B40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tcPr>
          <w:p w14:paraId="61A9D56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D6AEBE0" w14:textId="3967E43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0.51</w:t>
            </w:r>
          </w:p>
        </w:tc>
        <w:tc>
          <w:tcPr>
            <w:tcW w:w="0" w:type="auto"/>
            <w:shd w:val="clear" w:color="000000" w:fill="FFFFFF"/>
            <w:vAlign w:val="center"/>
            <w:hideMark/>
          </w:tcPr>
          <w:p w14:paraId="59E7B57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vAlign w:val="center"/>
            <w:hideMark/>
          </w:tcPr>
          <w:p w14:paraId="2929357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1.45*</w:t>
            </w:r>
          </w:p>
        </w:tc>
      </w:tr>
      <w:tr w:rsidR="00DA1E89" w:rsidRPr="00DA1E89" w14:paraId="27096B75" w14:textId="77777777" w:rsidTr="00DA1E89">
        <w:trPr>
          <w:trHeight w:val="300"/>
        </w:trPr>
        <w:tc>
          <w:tcPr>
            <w:tcW w:w="0" w:type="auto"/>
            <w:shd w:val="clear" w:color="000000" w:fill="FFFFFF"/>
            <w:vAlign w:val="center"/>
            <w:hideMark/>
          </w:tcPr>
          <w:p w14:paraId="5B715E8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32E28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[-1.87, -0.27]</w:t>
            </w:r>
          </w:p>
        </w:tc>
        <w:tc>
          <w:tcPr>
            <w:tcW w:w="0" w:type="auto"/>
            <w:shd w:val="clear" w:color="000000" w:fill="FFFFFF"/>
            <w:vAlign w:val="center"/>
          </w:tcPr>
          <w:p w14:paraId="5F543FED" w14:textId="664522C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[-1.85, -0.24]</w:t>
            </w:r>
          </w:p>
        </w:tc>
        <w:tc>
          <w:tcPr>
            <w:tcW w:w="0" w:type="auto"/>
            <w:shd w:val="clear" w:color="000000" w:fill="FFFFFF"/>
            <w:vAlign w:val="center"/>
            <w:hideMark/>
          </w:tcPr>
          <w:p w14:paraId="7CE18CD4" w14:textId="76F991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[-0.20, 1.31]</w:t>
            </w:r>
          </w:p>
        </w:tc>
        <w:tc>
          <w:tcPr>
            <w:tcW w:w="0" w:type="auto"/>
            <w:shd w:val="clear" w:color="000000" w:fill="FFFFFF"/>
          </w:tcPr>
          <w:p w14:paraId="0AB6AD0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3E4A137" w14:textId="4B6C098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[-0.80, 1.80]</w:t>
            </w:r>
          </w:p>
        </w:tc>
        <w:tc>
          <w:tcPr>
            <w:tcW w:w="0" w:type="auto"/>
            <w:shd w:val="clear" w:color="000000" w:fill="FFFFFF"/>
            <w:vAlign w:val="center"/>
            <w:hideMark/>
          </w:tcPr>
          <w:p w14:paraId="2509B31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1.86]</w:t>
            </w:r>
          </w:p>
        </w:tc>
        <w:tc>
          <w:tcPr>
            <w:tcW w:w="0" w:type="auto"/>
            <w:shd w:val="clear" w:color="000000" w:fill="FFFFFF"/>
            <w:vAlign w:val="center"/>
            <w:hideMark/>
          </w:tcPr>
          <w:p w14:paraId="002859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[0.13, 2.72]</w:t>
            </w:r>
          </w:p>
        </w:tc>
      </w:tr>
      <w:tr w:rsidR="00DA1E89" w:rsidRPr="00DA1E89" w14:paraId="65D815E0" w14:textId="77777777" w:rsidTr="00DA1E89">
        <w:trPr>
          <w:trHeight w:val="300"/>
        </w:trPr>
        <w:tc>
          <w:tcPr>
            <w:tcW w:w="0" w:type="auto"/>
            <w:shd w:val="clear" w:color="000000" w:fill="FFFFFF"/>
            <w:vAlign w:val="center"/>
            <w:hideMark/>
          </w:tcPr>
          <w:p w14:paraId="2F6C2F8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Neuroticism</w:t>
            </w:r>
          </w:p>
        </w:tc>
        <w:tc>
          <w:tcPr>
            <w:tcW w:w="0" w:type="auto"/>
            <w:shd w:val="clear" w:color="000000" w:fill="FFFFFF"/>
            <w:vAlign w:val="center"/>
            <w:hideMark/>
          </w:tcPr>
          <w:p w14:paraId="736B482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1.77*</w:t>
            </w:r>
          </w:p>
        </w:tc>
        <w:tc>
          <w:tcPr>
            <w:tcW w:w="0" w:type="auto"/>
            <w:shd w:val="clear" w:color="000000" w:fill="FFFFFF"/>
            <w:vAlign w:val="center"/>
          </w:tcPr>
          <w:p w14:paraId="36F10095" w14:textId="05543BA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1.75*</w:t>
            </w:r>
          </w:p>
        </w:tc>
        <w:tc>
          <w:tcPr>
            <w:tcW w:w="0" w:type="auto"/>
            <w:shd w:val="clear" w:color="000000" w:fill="FFFFFF"/>
            <w:vAlign w:val="center"/>
            <w:hideMark/>
          </w:tcPr>
          <w:p w14:paraId="75BC1D11" w14:textId="3E2545B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-0.48</w:t>
            </w:r>
          </w:p>
        </w:tc>
        <w:tc>
          <w:tcPr>
            <w:tcW w:w="0" w:type="auto"/>
            <w:shd w:val="clear" w:color="000000" w:fill="FFFFFF"/>
          </w:tcPr>
          <w:p w14:paraId="7E4A1BF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CB3FCCD" w14:textId="1909583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2FF62668" w14:textId="168A50D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112C26C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w:t>
            </w:r>
          </w:p>
        </w:tc>
      </w:tr>
      <w:tr w:rsidR="00DA1E89" w:rsidRPr="00DA1E89" w14:paraId="63D18683" w14:textId="77777777" w:rsidTr="00DA1E89">
        <w:trPr>
          <w:trHeight w:val="300"/>
        </w:trPr>
        <w:tc>
          <w:tcPr>
            <w:tcW w:w="0" w:type="auto"/>
            <w:shd w:val="clear" w:color="000000" w:fill="FFFFFF"/>
            <w:vAlign w:val="center"/>
            <w:hideMark/>
          </w:tcPr>
          <w:p w14:paraId="2DCC2910"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7FCFEF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2.55]</w:t>
            </w:r>
          </w:p>
        </w:tc>
        <w:tc>
          <w:tcPr>
            <w:tcW w:w="0" w:type="auto"/>
            <w:shd w:val="clear" w:color="000000" w:fill="FFFFFF"/>
            <w:vAlign w:val="center"/>
          </w:tcPr>
          <w:p w14:paraId="40870D44" w14:textId="0B807BB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[0.94, 2.52]</w:t>
            </w:r>
          </w:p>
        </w:tc>
        <w:tc>
          <w:tcPr>
            <w:tcW w:w="0" w:type="auto"/>
            <w:shd w:val="clear" w:color="000000" w:fill="FFFFFF"/>
            <w:vAlign w:val="center"/>
            <w:hideMark/>
          </w:tcPr>
          <w:p w14:paraId="3FCE0EBD" w14:textId="56B0325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[-1.24, 0.29]</w:t>
            </w:r>
          </w:p>
        </w:tc>
        <w:tc>
          <w:tcPr>
            <w:tcW w:w="0" w:type="auto"/>
            <w:shd w:val="clear" w:color="000000" w:fill="FFFFFF"/>
          </w:tcPr>
          <w:p w14:paraId="580371F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F184DBD" w14:textId="7C1F4E1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 1.11]</w:t>
            </w:r>
          </w:p>
        </w:tc>
        <w:tc>
          <w:tcPr>
            <w:tcW w:w="0" w:type="auto"/>
            <w:shd w:val="clear" w:color="000000" w:fill="FFFFFF"/>
            <w:vAlign w:val="center"/>
            <w:hideMark/>
          </w:tcPr>
          <w:p w14:paraId="426B26C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 1.12]</w:t>
            </w:r>
          </w:p>
        </w:tc>
        <w:tc>
          <w:tcPr>
            <w:tcW w:w="0" w:type="auto"/>
            <w:shd w:val="clear" w:color="000000" w:fill="FFFFFF"/>
            <w:vAlign w:val="center"/>
            <w:hideMark/>
          </w:tcPr>
          <w:p w14:paraId="23BB4EF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 1.43]</w:t>
            </w:r>
          </w:p>
        </w:tc>
      </w:tr>
      <w:tr w:rsidR="00DA1E89" w:rsidRPr="00DA1E89" w14:paraId="2D971571" w14:textId="77777777" w:rsidTr="00DA1E89">
        <w:trPr>
          <w:trHeight w:val="300"/>
        </w:trPr>
        <w:tc>
          <w:tcPr>
            <w:tcW w:w="0" w:type="auto"/>
            <w:shd w:val="clear" w:color="000000" w:fill="FFFFFF"/>
            <w:vAlign w:val="center"/>
            <w:hideMark/>
          </w:tcPr>
          <w:p w14:paraId="78224A8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Openness</w:t>
            </w:r>
          </w:p>
        </w:tc>
        <w:tc>
          <w:tcPr>
            <w:tcW w:w="0" w:type="auto"/>
            <w:shd w:val="clear" w:color="000000" w:fill="FFFFFF"/>
            <w:vAlign w:val="center"/>
            <w:hideMark/>
          </w:tcPr>
          <w:p w14:paraId="55E21DEA" w14:textId="07335F2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vAlign w:val="center"/>
          </w:tcPr>
          <w:p w14:paraId="6E3A0D34" w14:textId="58D57AE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EA2745F" w14:textId="1814BA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w:t>
            </w:r>
          </w:p>
        </w:tc>
        <w:tc>
          <w:tcPr>
            <w:tcW w:w="0" w:type="auto"/>
            <w:shd w:val="clear" w:color="000000" w:fill="FFFFFF"/>
          </w:tcPr>
          <w:p w14:paraId="339C4E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9573C9A" w14:textId="1736FD3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vAlign w:val="center"/>
            <w:hideMark/>
          </w:tcPr>
          <w:p w14:paraId="42BC9C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w:t>
            </w:r>
          </w:p>
        </w:tc>
        <w:tc>
          <w:tcPr>
            <w:tcW w:w="0" w:type="auto"/>
            <w:shd w:val="clear" w:color="000000" w:fill="FFFFFF"/>
            <w:vAlign w:val="center"/>
            <w:hideMark/>
          </w:tcPr>
          <w:p w14:paraId="58CC38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-0.16</w:t>
            </w:r>
          </w:p>
        </w:tc>
      </w:tr>
      <w:tr w:rsidR="00DA1E89" w:rsidRPr="00DA1E89" w14:paraId="05E903C0" w14:textId="77777777" w:rsidTr="00DA1E89">
        <w:trPr>
          <w:trHeight w:val="280"/>
        </w:trPr>
        <w:tc>
          <w:tcPr>
            <w:tcW w:w="0" w:type="auto"/>
            <w:shd w:val="clear" w:color="000000" w:fill="FFFFFF"/>
            <w:vAlign w:val="center"/>
            <w:hideMark/>
          </w:tcPr>
          <w:p w14:paraId="181E653F"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9F15FA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0.30]</w:t>
            </w:r>
          </w:p>
        </w:tc>
        <w:tc>
          <w:tcPr>
            <w:tcW w:w="0" w:type="auto"/>
            <w:shd w:val="clear" w:color="000000" w:fill="FFFFFF"/>
            <w:vAlign w:val="center"/>
          </w:tcPr>
          <w:p w14:paraId="1DF3CC40" w14:textId="6E799B0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[-1.29, 0.30]</w:t>
            </w:r>
          </w:p>
        </w:tc>
        <w:tc>
          <w:tcPr>
            <w:tcW w:w="0" w:type="auto"/>
            <w:shd w:val="clear" w:color="000000" w:fill="FFFFFF"/>
            <w:vAlign w:val="center"/>
            <w:hideMark/>
          </w:tcPr>
          <w:p w14:paraId="3BF0007B" w14:textId="4419699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0.83]</w:t>
            </w:r>
          </w:p>
        </w:tc>
        <w:tc>
          <w:tcPr>
            <w:tcW w:w="0" w:type="auto"/>
            <w:shd w:val="clear" w:color="000000" w:fill="FFFFFF"/>
          </w:tcPr>
          <w:p w14:paraId="577C5E1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14F551D" w14:textId="0E791D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[-1.31, 1.25]</w:t>
            </w:r>
          </w:p>
        </w:tc>
        <w:tc>
          <w:tcPr>
            <w:tcW w:w="0" w:type="auto"/>
            <w:shd w:val="clear" w:color="000000" w:fill="FFFFFF"/>
            <w:vAlign w:val="center"/>
            <w:hideMark/>
          </w:tcPr>
          <w:p w14:paraId="5B80F8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1.24]</w:t>
            </w:r>
          </w:p>
        </w:tc>
        <w:tc>
          <w:tcPr>
            <w:tcW w:w="0" w:type="auto"/>
            <w:shd w:val="clear" w:color="000000" w:fill="FFFFFF"/>
            <w:vAlign w:val="center"/>
            <w:hideMark/>
          </w:tcPr>
          <w:p w14:paraId="7DCEE9B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[-1.40, 1.09]</w:t>
            </w:r>
          </w:p>
        </w:tc>
      </w:tr>
    </w:tbl>
    <w:p w14:paraId="64B71548" w14:textId="77777777" w:rsidR="00F00E46" w:rsidRDefault="00F00E46" w:rsidP="00F00E46">
      <w:pPr>
        <w:pStyle w:val="BodyText"/>
      </w:pPr>
    </w:p>
    <w:p w14:paraId="7D778782" w14:textId="0A11B771" w:rsidR="00F00E46" w:rsidRDefault="00F00E46" w:rsidP="00F00E46">
      <w:pPr>
        <w:pStyle w:val="BodyText"/>
        <w:sectPr w:rsidR="00F00E46" w:rsidSect="00F00E46">
          <w:pgSz w:w="12240" w:h="15840"/>
          <w:pgMar w:top="720" w:right="720" w:bottom="720" w:left="720" w:header="720" w:footer="720" w:gutter="0"/>
          <w:cols w:space="720"/>
          <w:docGrid w:linePitch="326"/>
        </w:sectPr>
      </w:pPr>
    </w:p>
    <w:p w14:paraId="2F06C4D2" w14:textId="2C3B00C3" w:rsidR="003D6D95" w:rsidRDefault="003D6D95" w:rsidP="007B7844">
      <w:pPr>
        <w:pStyle w:val="BodyText"/>
        <w:ind w:firstLine="0"/>
        <w:jc w:val="left"/>
      </w:pPr>
      <w:r w:rsidRPr="007B7844">
        <w:rPr>
          <w:b/>
          <w:bCs/>
        </w:rPr>
        <w:lastRenderedPageBreak/>
        <w:t xml:space="preserve">Table 3. </w:t>
      </w:r>
      <w:r w:rsidR="000D7ABF">
        <w:t xml:space="preserve">  Accuracy in the test set of models including combinations of variables. </w:t>
      </w:r>
      <w:r w:rsidR="00AE2D8B">
        <w:t xml:space="preserve">For reference, the original standard </w:t>
      </w:r>
      <w:r w:rsidR="00FB4108">
        <w:t>deviation</w:t>
      </w:r>
      <w:r w:rsidR="00AE2D8B">
        <w:t xml:space="preserve"> of BMI percentile was 30.40 among adolescent boys and 27.43 among adolescent girls.</w:t>
      </w:r>
    </w:p>
    <w:p w14:paraId="362A6859" w14:textId="77777777" w:rsidR="000D7ABF" w:rsidRDefault="000D7ABF" w:rsidP="003D6D95">
      <w:pPr>
        <w:pStyle w:val="BodyText"/>
        <w:jc w:val="left"/>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0"/>
        <w:gridCol w:w="1069"/>
        <w:gridCol w:w="781"/>
        <w:gridCol w:w="222"/>
        <w:gridCol w:w="1061"/>
        <w:gridCol w:w="775"/>
      </w:tblGrid>
      <w:tr w:rsidR="000D7ABF" w14:paraId="68005DE1" w14:textId="77777777" w:rsidTr="00006745">
        <w:trPr>
          <w:trHeight w:val="432"/>
          <w:jc w:val="center"/>
        </w:trPr>
        <w:tc>
          <w:tcPr>
            <w:tcW w:w="0" w:type="auto"/>
            <w:tcBorders>
              <w:bottom w:val="nil"/>
            </w:tcBorders>
            <w:vAlign w:val="center"/>
          </w:tcPr>
          <w:p w14:paraId="23FCAC72"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00F5D1AB" w14:textId="1EBDA56F" w:rsidR="000D7ABF" w:rsidRDefault="000D7ABF" w:rsidP="00006745">
            <w:pPr>
              <w:pStyle w:val="BodyText"/>
              <w:spacing w:before="0" w:after="0" w:line="240" w:lineRule="auto"/>
              <w:ind w:firstLine="0"/>
              <w:jc w:val="center"/>
            </w:pPr>
            <w:r>
              <w:t>Adolescent Boys</w:t>
            </w:r>
          </w:p>
        </w:tc>
        <w:tc>
          <w:tcPr>
            <w:tcW w:w="0" w:type="auto"/>
            <w:tcBorders>
              <w:bottom w:val="nil"/>
            </w:tcBorders>
            <w:vAlign w:val="center"/>
          </w:tcPr>
          <w:p w14:paraId="71793EDF"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398CC222" w14:textId="195510E9" w:rsidR="000D7ABF" w:rsidRDefault="000D7ABF" w:rsidP="00006745">
            <w:pPr>
              <w:pStyle w:val="BodyText"/>
              <w:spacing w:before="0" w:after="0" w:line="240" w:lineRule="auto"/>
              <w:ind w:firstLine="0"/>
              <w:jc w:val="center"/>
            </w:pPr>
            <w:r>
              <w:t>Adolescent Girls</w:t>
            </w:r>
          </w:p>
        </w:tc>
      </w:tr>
      <w:tr w:rsidR="000D7ABF" w14:paraId="66AC079F" w14:textId="77777777" w:rsidTr="00006745">
        <w:trPr>
          <w:trHeight w:val="432"/>
          <w:jc w:val="center"/>
        </w:trPr>
        <w:tc>
          <w:tcPr>
            <w:tcW w:w="0" w:type="auto"/>
            <w:tcBorders>
              <w:top w:val="nil"/>
              <w:bottom w:val="single" w:sz="4" w:space="0" w:color="auto"/>
            </w:tcBorders>
            <w:vAlign w:val="center"/>
          </w:tcPr>
          <w:p w14:paraId="60B7E880" w14:textId="099A704E" w:rsidR="000D7ABF" w:rsidRDefault="000D7ABF" w:rsidP="00006745">
            <w:pPr>
              <w:pStyle w:val="BodyText"/>
              <w:spacing w:before="0" w:after="0" w:line="240" w:lineRule="auto"/>
              <w:ind w:firstLine="0"/>
              <w:jc w:val="center"/>
            </w:pPr>
            <w:r>
              <w:t>Model</w:t>
            </w:r>
          </w:p>
        </w:tc>
        <w:tc>
          <w:tcPr>
            <w:tcW w:w="0" w:type="auto"/>
            <w:tcBorders>
              <w:top w:val="single" w:sz="4" w:space="0" w:color="auto"/>
              <w:bottom w:val="single" w:sz="4" w:space="0" w:color="auto"/>
            </w:tcBorders>
            <w:vAlign w:val="center"/>
          </w:tcPr>
          <w:p w14:paraId="0A5F57D6" w14:textId="02B8F891"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vAlign w:val="center"/>
          </w:tcPr>
          <w:p w14:paraId="06B95E59" w14:textId="4B278FC4" w:rsidR="000D7ABF" w:rsidRPr="000D7ABF" w:rsidRDefault="000D7ABF" w:rsidP="00006745">
            <w:pPr>
              <w:pStyle w:val="BodyText"/>
              <w:spacing w:before="0" w:after="0" w:line="240" w:lineRule="auto"/>
              <w:ind w:firstLine="0"/>
              <w:jc w:val="center"/>
            </w:pPr>
            <w:r>
              <w:t>R</w:t>
            </w:r>
            <w:r>
              <w:rPr>
                <w:vertAlign w:val="superscript"/>
              </w:rPr>
              <w:t>2</w:t>
            </w:r>
          </w:p>
        </w:tc>
        <w:tc>
          <w:tcPr>
            <w:tcW w:w="0" w:type="auto"/>
            <w:tcBorders>
              <w:top w:val="nil"/>
              <w:bottom w:val="single" w:sz="4" w:space="0" w:color="auto"/>
            </w:tcBorders>
            <w:vAlign w:val="center"/>
          </w:tcPr>
          <w:p w14:paraId="3BCD5546" w14:textId="77777777" w:rsidR="000D7ABF" w:rsidRDefault="000D7ABF" w:rsidP="00006745">
            <w:pPr>
              <w:pStyle w:val="BodyText"/>
              <w:spacing w:before="0" w:after="0" w:line="240" w:lineRule="auto"/>
              <w:ind w:firstLine="0"/>
              <w:jc w:val="center"/>
            </w:pPr>
          </w:p>
        </w:tc>
        <w:tc>
          <w:tcPr>
            <w:tcW w:w="0" w:type="auto"/>
            <w:tcBorders>
              <w:top w:val="single" w:sz="4" w:space="0" w:color="auto"/>
              <w:bottom w:val="single" w:sz="4" w:space="0" w:color="auto"/>
            </w:tcBorders>
            <w:vAlign w:val="center"/>
          </w:tcPr>
          <w:p w14:paraId="10653941" w14:textId="330401FF"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noWrap/>
            <w:vAlign w:val="center"/>
          </w:tcPr>
          <w:p w14:paraId="16521994" w14:textId="4E9A63FB" w:rsidR="000D7ABF" w:rsidRPr="000D7ABF" w:rsidRDefault="000D7ABF" w:rsidP="00006745">
            <w:pPr>
              <w:pStyle w:val="BodyText"/>
              <w:spacing w:before="0" w:after="0" w:line="240" w:lineRule="auto"/>
              <w:ind w:firstLine="0"/>
              <w:jc w:val="center"/>
              <w:rPr>
                <w:vertAlign w:val="superscript"/>
              </w:rPr>
            </w:pPr>
            <w:r>
              <w:t>R</w:t>
            </w:r>
            <w:r>
              <w:rPr>
                <w:vertAlign w:val="superscript"/>
              </w:rPr>
              <w:t>2</w:t>
            </w:r>
          </w:p>
        </w:tc>
      </w:tr>
      <w:tr w:rsidR="000D7ABF" w14:paraId="4F00E856" w14:textId="77777777" w:rsidTr="00006745">
        <w:trPr>
          <w:trHeight w:val="432"/>
          <w:jc w:val="center"/>
        </w:trPr>
        <w:tc>
          <w:tcPr>
            <w:tcW w:w="0" w:type="auto"/>
            <w:tcBorders>
              <w:top w:val="single" w:sz="4" w:space="0" w:color="auto"/>
            </w:tcBorders>
            <w:vAlign w:val="center"/>
          </w:tcPr>
          <w:p w14:paraId="70AD5C30" w14:textId="6EE62489" w:rsidR="000D7ABF" w:rsidRDefault="000D7ABF" w:rsidP="00006745">
            <w:pPr>
              <w:pStyle w:val="BodyText"/>
              <w:spacing w:before="0" w:after="0" w:line="240" w:lineRule="auto"/>
              <w:ind w:firstLine="0"/>
              <w:jc w:val="center"/>
            </w:pPr>
            <w:r>
              <w:t>SES</w:t>
            </w:r>
          </w:p>
        </w:tc>
        <w:tc>
          <w:tcPr>
            <w:tcW w:w="0" w:type="auto"/>
            <w:tcBorders>
              <w:top w:val="single" w:sz="4" w:space="0" w:color="auto"/>
            </w:tcBorders>
            <w:vAlign w:val="center"/>
          </w:tcPr>
          <w:p w14:paraId="45B6A030" w14:textId="6D784981" w:rsidR="000D7ABF" w:rsidRDefault="000D7ABF" w:rsidP="00006745">
            <w:pPr>
              <w:pStyle w:val="BodyText"/>
              <w:spacing w:before="0" w:after="0" w:line="240" w:lineRule="auto"/>
              <w:ind w:firstLine="0"/>
              <w:jc w:val="center"/>
            </w:pPr>
            <w:r>
              <w:t>30.09</w:t>
            </w:r>
          </w:p>
        </w:tc>
        <w:tc>
          <w:tcPr>
            <w:tcW w:w="0" w:type="auto"/>
            <w:tcBorders>
              <w:top w:val="single" w:sz="4" w:space="0" w:color="auto"/>
            </w:tcBorders>
            <w:vAlign w:val="center"/>
          </w:tcPr>
          <w:p w14:paraId="0A2C29EE" w14:textId="4324EC1C" w:rsidR="000D7ABF" w:rsidRDefault="000D7ABF" w:rsidP="00006745">
            <w:pPr>
              <w:pStyle w:val="BodyText"/>
              <w:spacing w:before="0" w:after="0" w:line="240" w:lineRule="auto"/>
              <w:ind w:firstLine="0"/>
              <w:jc w:val="center"/>
            </w:pPr>
            <w:r>
              <w:t>.020</w:t>
            </w:r>
          </w:p>
        </w:tc>
        <w:tc>
          <w:tcPr>
            <w:tcW w:w="0" w:type="auto"/>
            <w:tcBorders>
              <w:top w:val="single" w:sz="4" w:space="0" w:color="auto"/>
            </w:tcBorders>
            <w:vAlign w:val="center"/>
          </w:tcPr>
          <w:p w14:paraId="6120F8FA" w14:textId="77777777" w:rsidR="000D7ABF" w:rsidRDefault="000D7ABF" w:rsidP="00006745">
            <w:pPr>
              <w:pStyle w:val="BodyText"/>
              <w:spacing w:before="0" w:after="0" w:line="240" w:lineRule="auto"/>
              <w:ind w:firstLine="0"/>
              <w:jc w:val="center"/>
            </w:pPr>
          </w:p>
        </w:tc>
        <w:tc>
          <w:tcPr>
            <w:tcW w:w="0" w:type="auto"/>
            <w:tcBorders>
              <w:top w:val="single" w:sz="4" w:space="0" w:color="auto"/>
            </w:tcBorders>
            <w:vAlign w:val="center"/>
          </w:tcPr>
          <w:p w14:paraId="5B5156CB" w14:textId="751860AA" w:rsidR="000D7ABF" w:rsidRDefault="000D7ABF" w:rsidP="00006745">
            <w:pPr>
              <w:pStyle w:val="BodyText"/>
              <w:spacing w:before="0" w:after="0" w:line="240" w:lineRule="auto"/>
              <w:ind w:firstLine="0"/>
              <w:jc w:val="center"/>
            </w:pPr>
            <w:r>
              <w:t>27.02</w:t>
            </w:r>
          </w:p>
        </w:tc>
        <w:tc>
          <w:tcPr>
            <w:tcW w:w="0" w:type="auto"/>
            <w:tcBorders>
              <w:top w:val="single" w:sz="4" w:space="0" w:color="auto"/>
            </w:tcBorders>
            <w:vAlign w:val="center"/>
          </w:tcPr>
          <w:p w14:paraId="5A7B8096" w14:textId="785CC472" w:rsidR="000D7ABF" w:rsidRDefault="000D7ABF" w:rsidP="00006745">
            <w:pPr>
              <w:pStyle w:val="BodyText"/>
              <w:spacing w:before="0" w:after="0" w:line="240" w:lineRule="auto"/>
              <w:ind w:firstLine="0"/>
              <w:jc w:val="center"/>
            </w:pPr>
            <w:r>
              <w:t>.031</w:t>
            </w:r>
          </w:p>
        </w:tc>
      </w:tr>
      <w:tr w:rsidR="000D7ABF" w14:paraId="7A3FFD86" w14:textId="77777777" w:rsidTr="00006745">
        <w:trPr>
          <w:trHeight w:val="432"/>
          <w:jc w:val="center"/>
        </w:trPr>
        <w:tc>
          <w:tcPr>
            <w:tcW w:w="0" w:type="auto"/>
            <w:vAlign w:val="center"/>
          </w:tcPr>
          <w:p w14:paraId="70DE1005" w14:textId="291A0606" w:rsidR="000D7ABF" w:rsidRDefault="000D7ABF" w:rsidP="00006745">
            <w:pPr>
              <w:pStyle w:val="BodyText"/>
              <w:spacing w:before="0" w:after="0" w:line="240" w:lineRule="auto"/>
              <w:ind w:firstLine="0"/>
              <w:jc w:val="center"/>
            </w:pPr>
            <w:r>
              <w:t>SES + Cognitive Ability</w:t>
            </w:r>
          </w:p>
        </w:tc>
        <w:tc>
          <w:tcPr>
            <w:tcW w:w="0" w:type="auto"/>
            <w:vAlign w:val="center"/>
          </w:tcPr>
          <w:p w14:paraId="1219756C" w14:textId="0F2A88C7" w:rsidR="000D7ABF" w:rsidRDefault="000D7ABF" w:rsidP="00006745">
            <w:pPr>
              <w:pStyle w:val="BodyText"/>
              <w:spacing w:before="0" w:after="0" w:line="240" w:lineRule="auto"/>
              <w:ind w:firstLine="0"/>
              <w:jc w:val="center"/>
            </w:pPr>
            <w:r>
              <w:t>30.02</w:t>
            </w:r>
          </w:p>
        </w:tc>
        <w:tc>
          <w:tcPr>
            <w:tcW w:w="0" w:type="auto"/>
            <w:vAlign w:val="center"/>
          </w:tcPr>
          <w:p w14:paraId="75BA6F65" w14:textId="751FB59B" w:rsidR="000D7ABF" w:rsidRDefault="000D7ABF" w:rsidP="00006745">
            <w:pPr>
              <w:pStyle w:val="BodyText"/>
              <w:spacing w:before="0" w:after="0" w:line="240" w:lineRule="auto"/>
              <w:ind w:firstLine="0"/>
              <w:jc w:val="center"/>
            </w:pPr>
            <w:r>
              <w:t>.024</w:t>
            </w:r>
          </w:p>
        </w:tc>
        <w:tc>
          <w:tcPr>
            <w:tcW w:w="0" w:type="auto"/>
            <w:vAlign w:val="center"/>
          </w:tcPr>
          <w:p w14:paraId="1967091E" w14:textId="77777777" w:rsidR="000D7ABF" w:rsidRDefault="000D7ABF" w:rsidP="00006745">
            <w:pPr>
              <w:pStyle w:val="BodyText"/>
              <w:spacing w:before="0" w:after="0" w:line="240" w:lineRule="auto"/>
              <w:ind w:firstLine="0"/>
              <w:jc w:val="center"/>
            </w:pPr>
          </w:p>
        </w:tc>
        <w:tc>
          <w:tcPr>
            <w:tcW w:w="0" w:type="auto"/>
            <w:vAlign w:val="center"/>
          </w:tcPr>
          <w:p w14:paraId="0C507A9E" w14:textId="0C67689F" w:rsidR="000D7ABF" w:rsidRDefault="000D7ABF" w:rsidP="00006745">
            <w:pPr>
              <w:pStyle w:val="BodyText"/>
              <w:spacing w:before="0" w:after="0" w:line="240" w:lineRule="auto"/>
              <w:ind w:firstLine="0"/>
              <w:jc w:val="center"/>
            </w:pPr>
            <w:r>
              <w:t>26.95</w:t>
            </w:r>
          </w:p>
        </w:tc>
        <w:tc>
          <w:tcPr>
            <w:tcW w:w="0" w:type="auto"/>
            <w:vAlign w:val="center"/>
          </w:tcPr>
          <w:p w14:paraId="067CBBDF" w14:textId="178970F0" w:rsidR="000D7ABF" w:rsidRDefault="000D7ABF" w:rsidP="00006745">
            <w:pPr>
              <w:pStyle w:val="BodyText"/>
              <w:spacing w:before="0" w:after="0" w:line="240" w:lineRule="auto"/>
              <w:ind w:firstLine="0"/>
              <w:jc w:val="center"/>
            </w:pPr>
            <w:r>
              <w:t>.036</w:t>
            </w:r>
          </w:p>
        </w:tc>
      </w:tr>
      <w:tr w:rsidR="000D7ABF" w14:paraId="635ABFCB" w14:textId="77777777" w:rsidTr="00006745">
        <w:trPr>
          <w:trHeight w:val="432"/>
          <w:jc w:val="center"/>
        </w:trPr>
        <w:tc>
          <w:tcPr>
            <w:tcW w:w="0" w:type="auto"/>
            <w:vAlign w:val="center"/>
          </w:tcPr>
          <w:p w14:paraId="03EE01A2" w14:textId="593523C8" w:rsidR="000D7ABF" w:rsidRDefault="000D7ABF" w:rsidP="00006745">
            <w:pPr>
              <w:pStyle w:val="BodyText"/>
              <w:spacing w:before="0" w:after="0" w:line="240" w:lineRule="auto"/>
              <w:ind w:firstLine="0"/>
              <w:jc w:val="center"/>
            </w:pPr>
            <w:r>
              <w:t>SES + Big Five</w:t>
            </w:r>
          </w:p>
        </w:tc>
        <w:tc>
          <w:tcPr>
            <w:tcW w:w="0" w:type="auto"/>
            <w:vAlign w:val="center"/>
          </w:tcPr>
          <w:p w14:paraId="5CC15261" w14:textId="40D4F2D1" w:rsidR="000D7ABF" w:rsidRDefault="000D7ABF" w:rsidP="00006745">
            <w:pPr>
              <w:pStyle w:val="BodyText"/>
              <w:spacing w:before="0" w:after="0" w:line="240" w:lineRule="auto"/>
              <w:ind w:firstLine="0"/>
              <w:jc w:val="center"/>
            </w:pPr>
            <w:r>
              <w:t>30.11</w:t>
            </w:r>
          </w:p>
        </w:tc>
        <w:tc>
          <w:tcPr>
            <w:tcW w:w="0" w:type="auto"/>
            <w:vAlign w:val="center"/>
          </w:tcPr>
          <w:p w14:paraId="7F824BB8" w14:textId="174C12E7" w:rsidR="000D7ABF" w:rsidRDefault="000D7ABF" w:rsidP="00006745">
            <w:pPr>
              <w:pStyle w:val="BodyText"/>
              <w:spacing w:before="0" w:after="0" w:line="240" w:lineRule="auto"/>
              <w:ind w:firstLine="0"/>
              <w:jc w:val="center"/>
            </w:pPr>
            <w:r>
              <w:t>.020</w:t>
            </w:r>
          </w:p>
        </w:tc>
        <w:tc>
          <w:tcPr>
            <w:tcW w:w="0" w:type="auto"/>
            <w:vAlign w:val="center"/>
          </w:tcPr>
          <w:p w14:paraId="39096745" w14:textId="77777777" w:rsidR="000D7ABF" w:rsidRDefault="000D7ABF" w:rsidP="00006745">
            <w:pPr>
              <w:pStyle w:val="BodyText"/>
              <w:spacing w:before="0" w:after="0" w:line="240" w:lineRule="auto"/>
              <w:ind w:firstLine="0"/>
              <w:jc w:val="center"/>
            </w:pPr>
          </w:p>
        </w:tc>
        <w:tc>
          <w:tcPr>
            <w:tcW w:w="0" w:type="auto"/>
            <w:vAlign w:val="center"/>
          </w:tcPr>
          <w:p w14:paraId="449FD50B" w14:textId="5423D20C" w:rsidR="000D7ABF" w:rsidRDefault="00C07379" w:rsidP="00006745">
            <w:pPr>
              <w:pStyle w:val="BodyText"/>
              <w:spacing w:before="0" w:after="0" w:line="240" w:lineRule="auto"/>
              <w:ind w:firstLine="0"/>
              <w:jc w:val="center"/>
            </w:pPr>
            <w:r>
              <w:t>27.02</w:t>
            </w:r>
          </w:p>
        </w:tc>
        <w:tc>
          <w:tcPr>
            <w:tcW w:w="0" w:type="auto"/>
            <w:vAlign w:val="center"/>
          </w:tcPr>
          <w:p w14:paraId="42BCE2EF" w14:textId="04C153C0" w:rsidR="000D7ABF" w:rsidRDefault="00C07379" w:rsidP="00006745">
            <w:pPr>
              <w:pStyle w:val="BodyText"/>
              <w:spacing w:before="0" w:after="0" w:line="240" w:lineRule="auto"/>
              <w:ind w:firstLine="0"/>
              <w:jc w:val="center"/>
            </w:pPr>
            <w:r>
              <w:t>.030</w:t>
            </w:r>
          </w:p>
        </w:tc>
      </w:tr>
      <w:tr w:rsidR="000D7ABF" w14:paraId="038792E3" w14:textId="77777777" w:rsidTr="00006745">
        <w:trPr>
          <w:trHeight w:val="432"/>
          <w:jc w:val="center"/>
        </w:trPr>
        <w:tc>
          <w:tcPr>
            <w:tcW w:w="0" w:type="auto"/>
            <w:vAlign w:val="center"/>
          </w:tcPr>
          <w:p w14:paraId="2B7CA7D6" w14:textId="345DC028" w:rsidR="000D7ABF" w:rsidRDefault="000D7ABF" w:rsidP="00006745">
            <w:pPr>
              <w:pStyle w:val="BodyText"/>
              <w:spacing w:before="0" w:after="0" w:line="240" w:lineRule="auto"/>
              <w:ind w:firstLine="0"/>
              <w:jc w:val="center"/>
            </w:pPr>
            <w:r w:rsidRPr="000D7ABF">
              <w:t xml:space="preserve">SES </w:t>
            </w:r>
            <w:r>
              <w:t xml:space="preserve">+ </w:t>
            </w:r>
            <w:r w:rsidRPr="000D7ABF">
              <w:t>Narrow 27</w:t>
            </w:r>
          </w:p>
        </w:tc>
        <w:tc>
          <w:tcPr>
            <w:tcW w:w="0" w:type="auto"/>
            <w:vAlign w:val="center"/>
          </w:tcPr>
          <w:p w14:paraId="683F9575" w14:textId="55229571" w:rsidR="000D7ABF" w:rsidRDefault="00C07379" w:rsidP="00006745">
            <w:pPr>
              <w:pStyle w:val="BodyText"/>
              <w:spacing w:before="0" w:after="0" w:line="240" w:lineRule="auto"/>
              <w:ind w:firstLine="0"/>
              <w:jc w:val="center"/>
            </w:pPr>
            <w:r>
              <w:t>29.76</w:t>
            </w:r>
          </w:p>
        </w:tc>
        <w:tc>
          <w:tcPr>
            <w:tcW w:w="0" w:type="auto"/>
            <w:vAlign w:val="center"/>
          </w:tcPr>
          <w:p w14:paraId="6A5585BD" w14:textId="1B43575D" w:rsidR="000D7ABF" w:rsidRDefault="00C07379" w:rsidP="00006745">
            <w:pPr>
              <w:pStyle w:val="BodyText"/>
              <w:spacing w:before="0" w:after="0" w:line="240" w:lineRule="auto"/>
              <w:ind w:firstLine="0"/>
              <w:jc w:val="center"/>
            </w:pPr>
            <w:r>
              <w:t>.052</w:t>
            </w:r>
          </w:p>
        </w:tc>
        <w:tc>
          <w:tcPr>
            <w:tcW w:w="0" w:type="auto"/>
            <w:vAlign w:val="center"/>
          </w:tcPr>
          <w:p w14:paraId="76CF9D73" w14:textId="77777777" w:rsidR="000D7ABF" w:rsidRDefault="000D7ABF" w:rsidP="00006745">
            <w:pPr>
              <w:pStyle w:val="BodyText"/>
              <w:spacing w:before="0" w:after="0" w:line="240" w:lineRule="auto"/>
              <w:ind w:firstLine="0"/>
              <w:jc w:val="center"/>
            </w:pPr>
          </w:p>
        </w:tc>
        <w:tc>
          <w:tcPr>
            <w:tcW w:w="0" w:type="auto"/>
            <w:vAlign w:val="center"/>
          </w:tcPr>
          <w:p w14:paraId="6DF89480" w14:textId="1FC348C1" w:rsidR="000D7ABF" w:rsidRDefault="00C07379" w:rsidP="00006745">
            <w:pPr>
              <w:pStyle w:val="BodyText"/>
              <w:spacing w:before="0" w:after="0" w:line="240" w:lineRule="auto"/>
              <w:ind w:firstLine="0"/>
              <w:jc w:val="center"/>
            </w:pPr>
            <w:r>
              <w:t>26.90</w:t>
            </w:r>
          </w:p>
        </w:tc>
        <w:tc>
          <w:tcPr>
            <w:tcW w:w="0" w:type="auto"/>
            <w:vAlign w:val="center"/>
          </w:tcPr>
          <w:p w14:paraId="7465E177" w14:textId="79C2408D" w:rsidR="000D7ABF" w:rsidRDefault="00C07379" w:rsidP="00006745">
            <w:pPr>
              <w:pStyle w:val="BodyText"/>
              <w:spacing w:before="0" w:after="0" w:line="240" w:lineRule="auto"/>
              <w:ind w:firstLine="0"/>
              <w:jc w:val="center"/>
            </w:pPr>
            <w:r>
              <w:t>.038</w:t>
            </w:r>
          </w:p>
        </w:tc>
      </w:tr>
      <w:tr w:rsidR="000D7ABF" w14:paraId="1C09455B" w14:textId="77777777" w:rsidTr="00006745">
        <w:trPr>
          <w:trHeight w:val="432"/>
          <w:jc w:val="center"/>
        </w:trPr>
        <w:tc>
          <w:tcPr>
            <w:tcW w:w="0" w:type="auto"/>
            <w:vAlign w:val="center"/>
          </w:tcPr>
          <w:p w14:paraId="031ABD4D" w14:textId="30AFDC09" w:rsidR="000D7ABF" w:rsidRDefault="000D7ABF" w:rsidP="00006745">
            <w:pPr>
              <w:pStyle w:val="BodyText"/>
              <w:spacing w:before="0" w:after="0" w:line="240" w:lineRule="auto"/>
              <w:ind w:firstLine="0"/>
              <w:jc w:val="center"/>
            </w:pPr>
            <w:r w:rsidRPr="000D7ABF">
              <w:t xml:space="preserve">SES + Cognitive Ability + </w:t>
            </w:r>
            <w:r>
              <w:t>Big Five</w:t>
            </w:r>
          </w:p>
        </w:tc>
        <w:tc>
          <w:tcPr>
            <w:tcW w:w="0" w:type="auto"/>
            <w:vAlign w:val="center"/>
          </w:tcPr>
          <w:p w14:paraId="33DCD43E" w14:textId="018B4E7C" w:rsidR="000D7ABF" w:rsidRDefault="00C07379" w:rsidP="00006745">
            <w:pPr>
              <w:pStyle w:val="BodyText"/>
              <w:spacing w:before="0" w:after="0" w:line="240" w:lineRule="auto"/>
              <w:ind w:firstLine="0"/>
              <w:jc w:val="center"/>
            </w:pPr>
            <w:r>
              <w:t>30.04</w:t>
            </w:r>
          </w:p>
        </w:tc>
        <w:tc>
          <w:tcPr>
            <w:tcW w:w="0" w:type="auto"/>
            <w:vAlign w:val="center"/>
          </w:tcPr>
          <w:p w14:paraId="39C71AE1" w14:textId="618F72C1" w:rsidR="000D7ABF" w:rsidRDefault="00C07379" w:rsidP="00006745">
            <w:pPr>
              <w:pStyle w:val="BodyText"/>
              <w:spacing w:before="0" w:after="0" w:line="240" w:lineRule="auto"/>
              <w:ind w:firstLine="0"/>
              <w:jc w:val="center"/>
            </w:pPr>
            <w:r>
              <w:t>.024</w:t>
            </w:r>
          </w:p>
        </w:tc>
        <w:tc>
          <w:tcPr>
            <w:tcW w:w="0" w:type="auto"/>
            <w:vAlign w:val="center"/>
          </w:tcPr>
          <w:p w14:paraId="2376B2F8" w14:textId="77777777" w:rsidR="000D7ABF" w:rsidRDefault="000D7ABF" w:rsidP="00006745">
            <w:pPr>
              <w:pStyle w:val="BodyText"/>
              <w:spacing w:before="0" w:after="0" w:line="240" w:lineRule="auto"/>
              <w:ind w:firstLine="0"/>
              <w:jc w:val="center"/>
            </w:pPr>
          </w:p>
        </w:tc>
        <w:tc>
          <w:tcPr>
            <w:tcW w:w="0" w:type="auto"/>
            <w:vAlign w:val="center"/>
          </w:tcPr>
          <w:p w14:paraId="265EF7BE" w14:textId="4FEC81F9" w:rsidR="000D7ABF" w:rsidRDefault="00C07379" w:rsidP="00006745">
            <w:pPr>
              <w:pStyle w:val="BodyText"/>
              <w:spacing w:before="0" w:after="0" w:line="240" w:lineRule="auto"/>
              <w:ind w:firstLine="0"/>
              <w:jc w:val="center"/>
            </w:pPr>
            <w:r>
              <w:t>26.97</w:t>
            </w:r>
          </w:p>
        </w:tc>
        <w:tc>
          <w:tcPr>
            <w:tcW w:w="0" w:type="auto"/>
            <w:vAlign w:val="center"/>
          </w:tcPr>
          <w:p w14:paraId="2452EADF" w14:textId="477F7333" w:rsidR="000D7ABF" w:rsidRDefault="00C07379" w:rsidP="00006745">
            <w:pPr>
              <w:pStyle w:val="BodyText"/>
              <w:spacing w:before="0" w:after="0" w:line="240" w:lineRule="auto"/>
              <w:ind w:firstLine="0"/>
              <w:jc w:val="center"/>
            </w:pPr>
            <w:r>
              <w:t>.035</w:t>
            </w:r>
          </w:p>
        </w:tc>
      </w:tr>
      <w:tr w:rsidR="000D7ABF" w14:paraId="5BF1F064" w14:textId="77777777" w:rsidTr="00006745">
        <w:trPr>
          <w:trHeight w:val="432"/>
          <w:jc w:val="center"/>
        </w:trPr>
        <w:tc>
          <w:tcPr>
            <w:tcW w:w="0" w:type="auto"/>
            <w:vAlign w:val="center"/>
          </w:tcPr>
          <w:p w14:paraId="2AB66D75" w14:textId="28286D50" w:rsidR="000D7ABF" w:rsidRDefault="000D7ABF" w:rsidP="00006745">
            <w:pPr>
              <w:pStyle w:val="BodyText"/>
              <w:spacing w:before="0" w:after="0" w:line="240" w:lineRule="auto"/>
              <w:ind w:firstLine="0"/>
              <w:jc w:val="center"/>
            </w:pPr>
            <w:r>
              <w:t>SES + Cognitive Ability + Narrow 27</w:t>
            </w:r>
          </w:p>
        </w:tc>
        <w:tc>
          <w:tcPr>
            <w:tcW w:w="0" w:type="auto"/>
            <w:vAlign w:val="center"/>
          </w:tcPr>
          <w:p w14:paraId="3391DA3A" w14:textId="580C5D1B" w:rsidR="000D7ABF" w:rsidRDefault="00C07379" w:rsidP="00006745">
            <w:pPr>
              <w:pStyle w:val="BodyText"/>
              <w:spacing w:before="0" w:after="0" w:line="240" w:lineRule="auto"/>
              <w:ind w:firstLine="0"/>
              <w:jc w:val="center"/>
            </w:pPr>
            <w:r>
              <w:t>29.83</w:t>
            </w:r>
          </w:p>
        </w:tc>
        <w:tc>
          <w:tcPr>
            <w:tcW w:w="0" w:type="auto"/>
            <w:vAlign w:val="center"/>
          </w:tcPr>
          <w:p w14:paraId="7D6DA9CD" w14:textId="2871D7AF" w:rsidR="000D7ABF" w:rsidRDefault="00C07379" w:rsidP="00006745">
            <w:pPr>
              <w:pStyle w:val="BodyText"/>
              <w:spacing w:before="0" w:after="0" w:line="240" w:lineRule="auto"/>
              <w:ind w:firstLine="0"/>
              <w:jc w:val="center"/>
            </w:pPr>
            <w:r>
              <w:t>.045</w:t>
            </w:r>
          </w:p>
        </w:tc>
        <w:tc>
          <w:tcPr>
            <w:tcW w:w="0" w:type="auto"/>
            <w:vAlign w:val="center"/>
          </w:tcPr>
          <w:p w14:paraId="2D7B3D40" w14:textId="77777777" w:rsidR="000D7ABF" w:rsidRDefault="000D7ABF" w:rsidP="00006745">
            <w:pPr>
              <w:pStyle w:val="BodyText"/>
              <w:spacing w:before="0" w:after="0" w:line="240" w:lineRule="auto"/>
              <w:ind w:firstLine="0"/>
              <w:jc w:val="center"/>
            </w:pPr>
          </w:p>
        </w:tc>
        <w:tc>
          <w:tcPr>
            <w:tcW w:w="0" w:type="auto"/>
            <w:vAlign w:val="center"/>
          </w:tcPr>
          <w:p w14:paraId="7318094B" w14:textId="266D9739" w:rsidR="000D7ABF" w:rsidRDefault="00C07379" w:rsidP="00006745">
            <w:pPr>
              <w:pStyle w:val="BodyText"/>
              <w:spacing w:before="0" w:after="0" w:line="240" w:lineRule="auto"/>
              <w:ind w:firstLine="0"/>
              <w:jc w:val="center"/>
            </w:pPr>
            <w:r>
              <w:t>26.87</w:t>
            </w:r>
          </w:p>
        </w:tc>
        <w:tc>
          <w:tcPr>
            <w:tcW w:w="0" w:type="auto"/>
            <w:vAlign w:val="center"/>
          </w:tcPr>
          <w:p w14:paraId="7C296AC5" w14:textId="2CC1AF29" w:rsidR="000D7ABF" w:rsidRDefault="00C07379" w:rsidP="00006745">
            <w:pPr>
              <w:pStyle w:val="BodyText"/>
              <w:spacing w:before="0" w:after="0" w:line="240" w:lineRule="auto"/>
              <w:ind w:firstLine="0"/>
              <w:jc w:val="center"/>
            </w:pPr>
            <w:r>
              <w:t>.041</w:t>
            </w:r>
          </w:p>
        </w:tc>
      </w:tr>
    </w:tbl>
    <w:p w14:paraId="6EC16FBF" w14:textId="31B98B86" w:rsidR="000D7ABF" w:rsidRDefault="000D7ABF" w:rsidP="003D6D95">
      <w:pPr>
        <w:pStyle w:val="BodyText"/>
        <w:jc w:val="left"/>
        <w:sectPr w:rsidR="000D7ABF" w:rsidSect="00F00E46">
          <w:pgSz w:w="12240" w:h="15840"/>
          <w:pgMar w:top="720" w:right="720" w:bottom="720" w:left="720" w:header="720" w:footer="720" w:gutter="0"/>
          <w:cols w:space="720"/>
          <w:docGrid w:linePitch="326"/>
        </w:sectPr>
      </w:pPr>
    </w:p>
    <w:p w14:paraId="46FA69F0" w14:textId="77777777" w:rsidR="00D0444F" w:rsidRDefault="00D0444F" w:rsidP="007B7844">
      <w:pPr>
        <w:pStyle w:val="BodyText"/>
        <w:ind w:firstLine="0"/>
      </w:pPr>
      <w:r w:rsidRPr="007B7844">
        <w:rPr>
          <w:b/>
          <w:bCs/>
        </w:rPr>
        <w:lastRenderedPageBreak/>
        <w:t>Figure 1.</w:t>
      </w:r>
      <w:r>
        <w:t xml:space="preserve"> BMI percentile distributions by gender. </w:t>
      </w:r>
    </w:p>
    <w:p w14:paraId="0EA58BCC" w14:textId="77777777" w:rsidR="00D0444F" w:rsidRDefault="00D0444F" w:rsidP="00F00E46">
      <w:pPr>
        <w:pStyle w:val="BodyText"/>
      </w:pPr>
      <w:r>
        <w:rPr>
          <w:noProof/>
        </w:rPr>
        <w:drawing>
          <wp:inline distT="0" distB="0" distL="0" distR="0" wp14:anchorId="1A16E242" wp14:editId="4E366425">
            <wp:extent cx="68580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p>
    <w:p w14:paraId="529B8133" w14:textId="77777777" w:rsidR="00D0444F" w:rsidRDefault="00D0444F">
      <w:pPr>
        <w:rPr>
          <w:rFonts w:ascii="Times New Roman" w:hAnsi="Times New Roman"/>
        </w:rPr>
      </w:pPr>
      <w:r>
        <w:br w:type="page"/>
      </w:r>
    </w:p>
    <w:p w14:paraId="5AA2EAE2" w14:textId="78E671AA" w:rsidR="00774DAA" w:rsidRDefault="00F00E46" w:rsidP="007B7844">
      <w:pPr>
        <w:pStyle w:val="BodyText"/>
        <w:ind w:firstLine="0"/>
      </w:pPr>
      <w:r w:rsidRPr="007B7844">
        <w:rPr>
          <w:b/>
          <w:bCs/>
        </w:rPr>
        <w:lastRenderedPageBreak/>
        <w:t xml:space="preserve">Figure </w:t>
      </w:r>
      <w:r w:rsidR="00D0444F" w:rsidRPr="007B7844">
        <w:rPr>
          <w:b/>
          <w:bCs/>
        </w:rPr>
        <w:t>2</w:t>
      </w:r>
      <w:r w:rsidRPr="007B7844">
        <w:rPr>
          <w:b/>
          <w:bCs/>
        </w:rPr>
        <w:t xml:space="preserve">. </w:t>
      </w:r>
      <w:r w:rsidR="00685973">
        <w:t>SES is negatively associated with BMI percentile regardless of which individual difference measure is included in the model.</w:t>
      </w:r>
      <w:r w:rsidR="00F02805">
        <w:t xml:space="preserve"> Bars represent 95% confidence interval of the SES coefficient estimates. Each bar is a different model (i.e., controlling for a different personality trait).</w:t>
      </w:r>
    </w:p>
    <w:p w14:paraId="6E9974D7" w14:textId="0E6B9CE6" w:rsidR="00F00E46" w:rsidRDefault="00685973" w:rsidP="00F00E46">
      <w:pPr>
        <w:pStyle w:val="BodyText"/>
      </w:pPr>
      <w:r>
        <w:rPr>
          <w:noProof/>
        </w:rPr>
        <w:drawing>
          <wp:anchor distT="0" distB="0" distL="114300" distR="114300" simplePos="0" relativeHeight="251658240" behindDoc="0" locked="0" layoutInCell="1" allowOverlap="1" wp14:anchorId="1F02C762" wp14:editId="2BE2AC68">
            <wp:simplePos x="0" y="0"/>
            <wp:positionH relativeFrom="column">
              <wp:posOffset>61807</wp:posOffset>
            </wp:positionH>
            <wp:positionV relativeFrom="paragraph">
              <wp:posOffset>219498</wp:posOffset>
            </wp:positionV>
            <wp:extent cx="6858000" cy="4572000"/>
            <wp:effectExtent l="0" t="0" r="0" b="0"/>
            <wp:wrapThrough wrapText="bothSides">
              <wp:wrapPolygon edited="0">
                <wp:start x="0" y="0"/>
                <wp:lineTo x="0" y="21540"/>
                <wp:lineTo x="21560" y="21540"/>
                <wp:lineTo x="21560" y="0"/>
                <wp:lineTo x="0" y="0"/>
              </wp:wrapPolygon>
            </wp:wrapThrough>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14:sizeRelH relativeFrom="page">
              <wp14:pctWidth>0</wp14:pctWidth>
            </wp14:sizeRelH>
            <wp14:sizeRelV relativeFrom="page">
              <wp14:pctHeight>0</wp14:pctHeight>
            </wp14:sizeRelV>
          </wp:anchor>
        </w:drawing>
      </w:r>
    </w:p>
    <w:p w14:paraId="25A08F8B" w14:textId="77777777" w:rsidR="00685973" w:rsidRDefault="00685973" w:rsidP="00F00E46">
      <w:pPr>
        <w:pStyle w:val="BodyText"/>
        <w:sectPr w:rsidR="00685973" w:rsidSect="00F00E46">
          <w:pgSz w:w="12240" w:h="15840"/>
          <w:pgMar w:top="720" w:right="720" w:bottom="720" w:left="720" w:header="720" w:footer="720" w:gutter="0"/>
          <w:cols w:space="720"/>
          <w:docGrid w:linePitch="326"/>
        </w:sectPr>
      </w:pPr>
    </w:p>
    <w:p w14:paraId="14B41A7B" w14:textId="49FDE316" w:rsidR="00BF071A" w:rsidRPr="00F02805" w:rsidRDefault="00BF071A" w:rsidP="00BF071A">
      <w:pPr>
        <w:pStyle w:val="BodyText"/>
        <w:jc w:val="left"/>
      </w:pPr>
      <w:r>
        <w:lastRenderedPageBreak/>
        <w:t xml:space="preserve">Figure </w:t>
      </w:r>
      <w:r w:rsidR="00D0444F">
        <w:t>3</w:t>
      </w:r>
      <w:r>
        <w:t xml:space="preserve">.   Associations between traits and BMI percentile above and beyond SES. </w:t>
      </w:r>
      <w:r w:rsidR="00F02805">
        <w:t>Bars represent the coefficient of the personality trait, that is, controlling for SES. Bars are colored if they reach statistical significance (</w:t>
      </w:r>
      <w:r w:rsidR="00F02805">
        <w:rPr>
          <w:i/>
          <w:iCs/>
        </w:rPr>
        <w:t>p</w:t>
      </w:r>
      <w:r w:rsidR="00F02805">
        <w:t xml:space="preserve"> &lt; .05). 95% confidence intervals are indicated.</w:t>
      </w:r>
    </w:p>
    <w:p w14:paraId="0DF663B0" w14:textId="365B9449" w:rsidR="00BF071A" w:rsidRDefault="00BF071A" w:rsidP="00BF071A">
      <w:pPr>
        <w:pStyle w:val="BodyText"/>
        <w:jc w:val="left"/>
        <w:sectPr w:rsidR="00BF071A" w:rsidSect="00BF071A">
          <w:pgSz w:w="15840" w:h="12240" w:orient="landscape"/>
          <w:pgMar w:top="720" w:right="720" w:bottom="720" w:left="720" w:header="720" w:footer="720" w:gutter="0"/>
          <w:cols w:space="720"/>
          <w:docGrid w:linePitch="326"/>
        </w:sectPr>
      </w:pPr>
      <w:r>
        <w:rPr>
          <w:noProof/>
        </w:rPr>
        <w:drawing>
          <wp:inline distT="0" distB="0" distL="0" distR="0" wp14:anchorId="725495B3" wp14:editId="2F253338">
            <wp:extent cx="8359540" cy="4644189"/>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372453" cy="4651363"/>
                    </a:xfrm>
                    <a:prstGeom prst="rect">
                      <a:avLst/>
                    </a:prstGeom>
                  </pic:spPr>
                </pic:pic>
              </a:graphicData>
            </a:graphic>
          </wp:inline>
        </w:drawing>
      </w:r>
    </w:p>
    <w:p w14:paraId="5C8BE4BD" w14:textId="7D7A565D" w:rsidR="00F00E46" w:rsidRDefault="00685973" w:rsidP="007B7844">
      <w:pPr>
        <w:pStyle w:val="BodyText"/>
        <w:ind w:firstLine="0"/>
      </w:pPr>
      <w:r w:rsidRPr="007B7844">
        <w:rPr>
          <w:b/>
          <w:bCs/>
        </w:rPr>
        <w:lastRenderedPageBreak/>
        <w:t xml:space="preserve">Figure </w:t>
      </w:r>
      <w:r w:rsidR="00D0444F" w:rsidRPr="007B7844">
        <w:rPr>
          <w:b/>
          <w:bCs/>
        </w:rPr>
        <w:t>4</w:t>
      </w:r>
      <w:r w:rsidRPr="007B7844">
        <w:rPr>
          <w:b/>
          <w:bCs/>
        </w:rPr>
        <w:t xml:space="preserve">. </w:t>
      </w:r>
      <w:r>
        <w:t>SES moderates the relationship of conservatism and BMI percentile.</w:t>
      </w:r>
      <w:r w:rsidR="00F02805">
        <w:t xml:space="preserve"> Predicted BMI percentile from Conservatism score is shown, with lines at 1 SD below (Low), above (High) and at the mean (Average) of SES. 95% confidence bands are depicted.</w:t>
      </w:r>
    </w:p>
    <w:p w14:paraId="556AA6D8" w14:textId="778F900C" w:rsidR="00685973" w:rsidRDefault="00685973" w:rsidP="00F00E46">
      <w:pPr>
        <w:pStyle w:val="BodyText"/>
      </w:pPr>
    </w:p>
    <w:p w14:paraId="5996058F" w14:textId="60C64D80" w:rsidR="00685973" w:rsidRDefault="00685973" w:rsidP="00F00E46">
      <w:pPr>
        <w:pStyle w:val="BodyText"/>
      </w:pPr>
      <w:r>
        <w:rPr>
          <w:noProof/>
        </w:rPr>
        <w:drawing>
          <wp:inline distT="0" distB="0" distL="0" distR="0" wp14:anchorId="32981C50" wp14:editId="25012CDE">
            <wp:extent cx="6858000" cy="457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p>
    <w:sectPr w:rsidR="00685973" w:rsidSect="00F00E46">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vid Condon" w:date="2021-10-04T17:37:00Z" w:initials="DC">
    <w:p w14:paraId="2B475148" w14:textId="28D2C34E" w:rsidR="003054EB" w:rsidRDefault="003054EB">
      <w:pPr>
        <w:pStyle w:val="CommentText"/>
      </w:pPr>
      <w:r>
        <w:rPr>
          <w:rStyle w:val="CommentReference"/>
        </w:rPr>
        <w:annotationRef/>
      </w:r>
      <w:r>
        <w:t>Don’t forget</w:t>
      </w:r>
    </w:p>
  </w:comment>
  <w:comment w:id="10" w:author="David Condon" w:date="2021-10-04T17:43:00Z" w:initials="DC">
    <w:p w14:paraId="4936E856" w14:textId="4FC11F9A" w:rsidR="003054EB" w:rsidRDefault="003054EB">
      <w:pPr>
        <w:pStyle w:val="CommentText"/>
      </w:pPr>
      <w:r>
        <w:rPr>
          <w:rStyle w:val="CommentReference"/>
        </w:rPr>
        <w:annotationRef/>
      </w:r>
      <w:r>
        <w:t xml:space="preserve">This doesn’t seem like a crucial </w:t>
      </w:r>
      <w:proofErr w:type="gramStart"/>
      <w:r>
        <w:t>sentence,</w:t>
      </w:r>
      <w:proofErr w:type="gramEnd"/>
      <w:r>
        <w:t xml:space="preserve"> especially given the outlets you have in mind. (</w:t>
      </w:r>
      <w:proofErr w:type="gramStart"/>
      <w:r>
        <w:t>see</w:t>
      </w:r>
      <w:proofErr w:type="gramEnd"/>
      <w:r>
        <w:t xml:space="preserve"> the next comment before editing)</w:t>
      </w:r>
    </w:p>
  </w:comment>
  <w:comment w:id="11" w:author="David Condon" w:date="2021-10-04T17:42:00Z" w:initials="DC">
    <w:p w14:paraId="2C647974" w14:textId="31C7633D" w:rsidR="003054EB" w:rsidRDefault="003054EB">
      <w:pPr>
        <w:pStyle w:val="CommentText"/>
      </w:pPr>
      <w:r>
        <w:rPr>
          <w:rStyle w:val="CommentReference"/>
        </w:rPr>
        <w:annotationRef/>
      </w:r>
      <w:r>
        <w:t>I feel like this is the topic sentence of this paragraph…</w:t>
      </w:r>
    </w:p>
  </w:comment>
  <w:comment w:id="16" w:author="David Condon" w:date="2021-10-04T17:45:00Z" w:initials="DC">
    <w:p w14:paraId="248EF9D3" w14:textId="320FB085" w:rsidR="003054EB" w:rsidRDefault="003054EB">
      <w:pPr>
        <w:pStyle w:val="CommentText"/>
      </w:pPr>
      <w:r>
        <w:rPr>
          <w:rStyle w:val="CommentReference"/>
        </w:rPr>
        <w:annotationRef/>
      </w:r>
      <w:proofErr w:type="gramStart"/>
      <w:r>
        <w:t>This rocks</w:t>
      </w:r>
      <w:proofErr w:type="gramEnd"/>
      <w:r>
        <w:t>.</w:t>
      </w:r>
    </w:p>
  </w:comment>
  <w:comment w:id="32" w:author="David Condon" w:date="2021-10-04T17:50:00Z" w:initials="DC">
    <w:p w14:paraId="25CECEC6" w14:textId="6E5ABE49" w:rsidR="00532DDC" w:rsidRDefault="00532DDC">
      <w:pPr>
        <w:pStyle w:val="CommentText"/>
      </w:pPr>
      <w:r>
        <w:rPr>
          <w:rStyle w:val="CommentReference"/>
        </w:rPr>
        <w:annotationRef/>
      </w:r>
      <w:r>
        <w:t>I don’t think altruism is relevant. But this means you should maybe drop citation 66.</w:t>
      </w:r>
    </w:p>
  </w:comment>
  <w:comment w:id="82" w:author="David Condon" w:date="2021-10-04T18:06:00Z" w:initials="DC">
    <w:p w14:paraId="073CBEE2" w14:textId="5B2E10DE" w:rsidR="00A15015" w:rsidRDefault="00A15015">
      <w:pPr>
        <w:pStyle w:val="CommentText"/>
      </w:pPr>
      <w:r>
        <w:rPr>
          <w:rStyle w:val="CommentReference"/>
        </w:rPr>
        <w:annotationRef/>
      </w:r>
      <w:r>
        <w:t>Do you need to spell out the trait names in your subscripts? I don’t think you can assume they are known to readers of Obesity.</w:t>
      </w:r>
    </w:p>
  </w:comment>
  <w:comment w:id="90" w:author="David Condon" w:date="2021-10-04T18:11:00Z" w:initials="DC">
    <w:p w14:paraId="77E3D0FF" w14:textId="53FB626D" w:rsidR="00D17FBA" w:rsidRDefault="00D17FBA">
      <w:pPr>
        <w:pStyle w:val="CommentText"/>
      </w:pPr>
      <w:r>
        <w:rPr>
          <w:rStyle w:val="CommentReference"/>
        </w:rPr>
        <w:annotationRef/>
      </w:r>
      <w:r>
        <w:t>Here we are capitalizing trait labels. Did we do this throughout?</w:t>
      </w:r>
    </w:p>
  </w:comment>
  <w:comment w:id="122" w:author="David Condon" w:date="2021-10-04T18:16:00Z" w:initials="DC">
    <w:p w14:paraId="20364E0F" w14:textId="1B2A3518" w:rsidR="00D17FBA" w:rsidRDefault="00D17FBA">
      <w:pPr>
        <w:pStyle w:val="CommentText"/>
      </w:pPr>
      <w:r>
        <w:rPr>
          <w:rStyle w:val="CommentReference"/>
        </w:rPr>
        <w:annotationRef/>
      </w:r>
      <w:r>
        <w:t>Not clear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475148" w15:done="0"/>
  <w15:commentEx w15:paraId="4936E856" w15:done="0"/>
  <w15:commentEx w15:paraId="2C647974" w15:done="0"/>
  <w15:commentEx w15:paraId="248EF9D3" w15:done="0"/>
  <w15:commentEx w15:paraId="25CECEC6" w15:done="0"/>
  <w15:commentEx w15:paraId="073CBEE2" w15:done="0"/>
  <w15:commentEx w15:paraId="77E3D0FF" w15:done="0"/>
  <w15:commentEx w15:paraId="20364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BA50" w16cex:dateUtc="2021-10-05T00:37:00Z"/>
  <w16cex:commentExtensible w16cex:durableId="2505BBB1" w16cex:dateUtc="2021-10-05T00:43:00Z"/>
  <w16cex:commentExtensible w16cex:durableId="2505BB98" w16cex:dateUtc="2021-10-05T00:42:00Z"/>
  <w16cex:commentExtensible w16cex:durableId="2505BC3C" w16cex:dateUtc="2021-10-05T00:45:00Z"/>
  <w16cex:commentExtensible w16cex:durableId="2505BD68" w16cex:dateUtc="2021-10-05T00:50:00Z"/>
  <w16cex:commentExtensible w16cex:durableId="2505C133" w16cex:dateUtc="2021-10-05T01:06:00Z"/>
  <w16cex:commentExtensible w16cex:durableId="2505C26F" w16cex:dateUtc="2021-10-05T01:11:00Z"/>
  <w16cex:commentExtensible w16cex:durableId="2505C39A" w16cex:dateUtc="2021-10-05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475148" w16cid:durableId="2505BA50"/>
  <w16cid:commentId w16cid:paraId="4936E856" w16cid:durableId="2505BBB1"/>
  <w16cid:commentId w16cid:paraId="2C647974" w16cid:durableId="2505BB98"/>
  <w16cid:commentId w16cid:paraId="248EF9D3" w16cid:durableId="2505BC3C"/>
  <w16cid:commentId w16cid:paraId="25CECEC6" w16cid:durableId="2505BD68"/>
  <w16cid:commentId w16cid:paraId="073CBEE2" w16cid:durableId="2505C133"/>
  <w16cid:commentId w16cid:paraId="77E3D0FF" w16cid:durableId="2505C26F"/>
  <w16cid:commentId w16cid:paraId="20364E0F" w16cid:durableId="2505C3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7EF4F" w14:textId="77777777" w:rsidR="003E1537" w:rsidRDefault="003E1537">
      <w:pPr>
        <w:spacing w:after="0"/>
      </w:pPr>
      <w:r>
        <w:separator/>
      </w:r>
    </w:p>
  </w:endnote>
  <w:endnote w:type="continuationSeparator" w:id="0">
    <w:p w14:paraId="1342EB90" w14:textId="77777777" w:rsidR="003E1537" w:rsidRDefault="003E15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13A6" w14:textId="77777777" w:rsidR="003E1537" w:rsidRDefault="003E1537">
      <w:r>
        <w:separator/>
      </w:r>
    </w:p>
  </w:footnote>
  <w:footnote w:type="continuationSeparator" w:id="0">
    <w:p w14:paraId="5C1BA951" w14:textId="77777777" w:rsidR="003E1537" w:rsidRDefault="003E1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0495055"/>
      <w:docPartObj>
        <w:docPartGallery w:val="Page Numbers (Top of Page)"/>
        <w:docPartUnique/>
      </w:docPartObj>
    </w:sdtPr>
    <w:sdtEndPr>
      <w:rPr>
        <w:rStyle w:val="PageNumber"/>
      </w:rPr>
    </w:sdtEndPr>
    <w:sdtContent>
      <w:p w14:paraId="03694403" w14:textId="009BFE8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16114" w14:textId="77777777" w:rsidR="007F464F" w:rsidRDefault="007F464F" w:rsidP="007F46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0324909"/>
      <w:docPartObj>
        <w:docPartGallery w:val="Page Numbers (Top of Page)"/>
        <w:docPartUnique/>
      </w:docPartObj>
    </w:sdtPr>
    <w:sdtEndPr>
      <w:rPr>
        <w:rStyle w:val="PageNumber"/>
      </w:rPr>
    </w:sdtEndPr>
    <w:sdtContent>
      <w:p w14:paraId="66972C6E" w14:textId="138FBAB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013F9811" w14:textId="64D18B6F" w:rsidR="007F464F" w:rsidRDefault="00E73720" w:rsidP="007F464F">
    <w:pPr>
      <w:pStyle w:val="Header"/>
      <w:ind w:right="360"/>
    </w:pPr>
    <w:r>
      <w:t>BODY MASS IN ADOLESCENCE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196C8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37C38C8"/>
    <w:multiLevelType w:val="hybridMultilevel"/>
    <w:tmpl w:val="0FB4E876"/>
    <w:lvl w:ilvl="0" w:tplc="0409000F">
      <w:start w:val="1"/>
      <w:numFmt w:val="decimal"/>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Condon">
    <w15:presenceInfo w15:providerId="AD" w15:userId="S::dcondon@uoregon.edu::455fb909-77e7-447a-8773-9ec92c15c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D9D"/>
    <w:rsid w:val="00006745"/>
    <w:rsid w:val="00011C7B"/>
    <w:rsid w:val="00011C8B"/>
    <w:rsid w:val="00014362"/>
    <w:rsid w:val="000316DC"/>
    <w:rsid w:val="00032930"/>
    <w:rsid w:val="000333E9"/>
    <w:rsid w:val="00052A46"/>
    <w:rsid w:val="00062599"/>
    <w:rsid w:val="00080407"/>
    <w:rsid w:val="00092AEF"/>
    <w:rsid w:val="00096C3E"/>
    <w:rsid w:val="000C542C"/>
    <w:rsid w:val="000D7ABF"/>
    <w:rsid w:val="00123D46"/>
    <w:rsid w:val="00163D95"/>
    <w:rsid w:val="00175A09"/>
    <w:rsid w:val="00193B86"/>
    <w:rsid w:val="001A652F"/>
    <w:rsid w:val="001B2693"/>
    <w:rsid w:val="0024201D"/>
    <w:rsid w:val="002569F9"/>
    <w:rsid w:val="00291559"/>
    <w:rsid w:val="00296F9B"/>
    <w:rsid w:val="002B306E"/>
    <w:rsid w:val="002C4499"/>
    <w:rsid w:val="002C7E0A"/>
    <w:rsid w:val="002F53BD"/>
    <w:rsid w:val="003054EB"/>
    <w:rsid w:val="003317B4"/>
    <w:rsid w:val="003579B2"/>
    <w:rsid w:val="0038054C"/>
    <w:rsid w:val="003D6D95"/>
    <w:rsid w:val="003E02E0"/>
    <w:rsid w:val="003E1537"/>
    <w:rsid w:val="003E2664"/>
    <w:rsid w:val="00412553"/>
    <w:rsid w:val="0043224A"/>
    <w:rsid w:val="0043377A"/>
    <w:rsid w:val="00445CAA"/>
    <w:rsid w:val="00466BF6"/>
    <w:rsid w:val="00487C3A"/>
    <w:rsid w:val="00494368"/>
    <w:rsid w:val="004A0969"/>
    <w:rsid w:val="004D0183"/>
    <w:rsid w:val="004E1198"/>
    <w:rsid w:val="004E29B3"/>
    <w:rsid w:val="004E2D0B"/>
    <w:rsid w:val="004F7C66"/>
    <w:rsid w:val="00517F42"/>
    <w:rsid w:val="005201DA"/>
    <w:rsid w:val="005259D2"/>
    <w:rsid w:val="00532DDC"/>
    <w:rsid w:val="00565EA3"/>
    <w:rsid w:val="00590D07"/>
    <w:rsid w:val="005B7178"/>
    <w:rsid w:val="005C02D6"/>
    <w:rsid w:val="005C587B"/>
    <w:rsid w:val="005F16B6"/>
    <w:rsid w:val="00612FBB"/>
    <w:rsid w:val="00613607"/>
    <w:rsid w:val="00616E71"/>
    <w:rsid w:val="006306FA"/>
    <w:rsid w:val="00640CC9"/>
    <w:rsid w:val="00654DFF"/>
    <w:rsid w:val="0065770D"/>
    <w:rsid w:val="00660042"/>
    <w:rsid w:val="006779E3"/>
    <w:rsid w:val="00685973"/>
    <w:rsid w:val="006F6A66"/>
    <w:rsid w:val="00700C3A"/>
    <w:rsid w:val="00711044"/>
    <w:rsid w:val="00715863"/>
    <w:rsid w:val="00717833"/>
    <w:rsid w:val="00726720"/>
    <w:rsid w:val="0074255A"/>
    <w:rsid w:val="007448A3"/>
    <w:rsid w:val="00774DAA"/>
    <w:rsid w:val="00784D58"/>
    <w:rsid w:val="007B7844"/>
    <w:rsid w:val="007F464F"/>
    <w:rsid w:val="00803D4B"/>
    <w:rsid w:val="00822BD5"/>
    <w:rsid w:val="00885CC8"/>
    <w:rsid w:val="008940AD"/>
    <w:rsid w:val="00897796"/>
    <w:rsid w:val="008A2403"/>
    <w:rsid w:val="008B259A"/>
    <w:rsid w:val="008D6863"/>
    <w:rsid w:val="00912453"/>
    <w:rsid w:val="009446F1"/>
    <w:rsid w:val="00975967"/>
    <w:rsid w:val="00983D68"/>
    <w:rsid w:val="009E610B"/>
    <w:rsid w:val="009F0A92"/>
    <w:rsid w:val="00A019A5"/>
    <w:rsid w:val="00A15015"/>
    <w:rsid w:val="00A31D6E"/>
    <w:rsid w:val="00A41FB5"/>
    <w:rsid w:val="00A926D2"/>
    <w:rsid w:val="00AE2D8B"/>
    <w:rsid w:val="00AF77A2"/>
    <w:rsid w:val="00B060E5"/>
    <w:rsid w:val="00B11E5E"/>
    <w:rsid w:val="00B3563D"/>
    <w:rsid w:val="00B7591A"/>
    <w:rsid w:val="00B86B75"/>
    <w:rsid w:val="00BB34F7"/>
    <w:rsid w:val="00BB7605"/>
    <w:rsid w:val="00BC48D5"/>
    <w:rsid w:val="00BC5029"/>
    <w:rsid w:val="00BD06D5"/>
    <w:rsid w:val="00BD1A29"/>
    <w:rsid w:val="00BE4BE5"/>
    <w:rsid w:val="00BF071A"/>
    <w:rsid w:val="00BF53D3"/>
    <w:rsid w:val="00C07379"/>
    <w:rsid w:val="00C07A39"/>
    <w:rsid w:val="00C113B7"/>
    <w:rsid w:val="00C36279"/>
    <w:rsid w:val="00C50D11"/>
    <w:rsid w:val="00C56D22"/>
    <w:rsid w:val="00C60A44"/>
    <w:rsid w:val="00CB29AD"/>
    <w:rsid w:val="00D0444F"/>
    <w:rsid w:val="00D17FBA"/>
    <w:rsid w:val="00D20B8E"/>
    <w:rsid w:val="00D33E47"/>
    <w:rsid w:val="00D533C1"/>
    <w:rsid w:val="00D62AD1"/>
    <w:rsid w:val="00D725B4"/>
    <w:rsid w:val="00DA1E89"/>
    <w:rsid w:val="00DB66E2"/>
    <w:rsid w:val="00DD0532"/>
    <w:rsid w:val="00DD57E2"/>
    <w:rsid w:val="00DE5FBF"/>
    <w:rsid w:val="00E00C65"/>
    <w:rsid w:val="00E15BC2"/>
    <w:rsid w:val="00E315A3"/>
    <w:rsid w:val="00E50193"/>
    <w:rsid w:val="00E5141E"/>
    <w:rsid w:val="00E6006E"/>
    <w:rsid w:val="00E72099"/>
    <w:rsid w:val="00E73720"/>
    <w:rsid w:val="00E83CEE"/>
    <w:rsid w:val="00E84266"/>
    <w:rsid w:val="00E9377F"/>
    <w:rsid w:val="00E93843"/>
    <w:rsid w:val="00EB14E0"/>
    <w:rsid w:val="00F00E46"/>
    <w:rsid w:val="00F02805"/>
    <w:rsid w:val="00F225A2"/>
    <w:rsid w:val="00F328CE"/>
    <w:rsid w:val="00F605D7"/>
    <w:rsid w:val="00F60618"/>
    <w:rsid w:val="00F72AB1"/>
    <w:rsid w:val="00F74B53"/>
    <w:rsid w:val="00F87840"/>
    <w:rsid w:val="00F900AB"/>
    <w:rsid w:val="00FB4108"/>
    <w:rsid w:val="00FF10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5CCF"/>
  <w15:docId w15:val="{1F002A6D-C1E0-B04C-A78B-8ABAEC73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0E46"/>
    <w:pPr>
      <w:spacing w:before="180" w:after="240" w:line="480" w:lineRule="auto"/>
      <w:ind w:firstLine="680"/>
      <w:contextualSpacing/>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tabs>
        <w:tab w:val="left" w:pos="0"/>
      </w:tabs>
      <w:spacing w:after="240"/>
      <w:ind w:hanging="624"/>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F00E46"/>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UnresolvedMention">
    <w:name w:val="Unresolved Mention"/>
    <w:basedOn w:val="DefaultParagraphFont"/>
    <w:uiPriority w:val="99"/>
    <w:semiHidden/>
    <w:unhideWhenUsed/>
    <w:rsid w:val="00774DAA"/>
    <w:rPr>
      <w:color w:val="605E5C"/>
      <w:shd w:val="clear" w:color="auto" w:fill="E1DFDD"/>
    </w:rPr>
  </w:style>
  <w:style w:type="character" w:styleId="Strong">
    <w:name w:val="Strong"/>
    <w:basedOn w:val="DefaultParagraphFont"/>
    <w:uiPriority w:val="22"/>
    <w:qFormat/>
    <w:rsid w:val="00F00E46"/>
    <w:rPr>
      <w:b/>
      <w:bCs/>
    </w:rPr>
  </w:style>
  <w:style w:type="character" w:styleId="FollowedHyperlink">
    <w:name w:val="FollowedHyperlink"/>
    <w:basedOn w:val="DefaultParagraphFont"/>
    <w:semiHidden/>
    <w:unhideWhenUsed/>
    <w:rsid w:val="00715863"/>
    <w:rPr>
      <w:color w:val="800080" w:themeColor="followedHyperlink"/>
      <w:u w:val="single"/>
    </w:rPr>
  </w:style>
  <w:style w:type="paragraph" w:styleId="Footer">
    <w:name w:val="footer"/>
    <w:basedOn w:val="Normal"/>
    <w:link w:val="FooterChar"/>
    <w:unhideWhenUsed/>
    <w:rsid w:val="007F464F"/>
    <w:pPr>
      <w:tabs>
        <w:tab w:val="center" w:pos="4680"/>
        <w:tab w:val="right" w:pos="9360"/>
      </w:tabs>
      <w:spacing w:after="0"/>
    </w:pPr>
  </w:style>
  <w:style w:type="character" w:customStyle="1" w:styleId="FooterChar">
    <w:name w:val="Footer Char"/>
    <w:basedOn w:val="DefaultParagraphFont"/>
    <w:link w:val="Footer"/>
    <w:rsid w:val="007F464F"/>
  </w:style>
  <w:style w:type="paragraph" w:styleId="Revision">
    <w:name w:val="Revision"/>
    <w:hidden/>
    <w:semiHidden/>
    <w:rsid w:val="00F605D7"/>
    <w:pPr>
      <w:spacing w:after="0"/>
    </w:pPr>
  </w:style>
  <w:style w:type="character" w:styleId="CommentReference">
    <w:name w:val="annotation reference"/>
    <w:basedOn w:val="DefaultParagraphFont"/>
    <w:semiHidden/>
    <w:unhideWhenUsed/>
    <w:rsid w:val="00F605D7"/>
    <w:rPr>
      <w:sz w:val="16"/>
      <w:szCs w:val="16"/>
    </w:rPr>
  </w:style>
  <w:style w:type="paragraph" w:styleId="CommentText">
    <w:name w:val="annotation text"/>
    <w:basedOn w:val="Normal"/>
    <w:link w:val="CommentTextChar"/>
    <w:semiHidden/>
    <w:unhideWhenUsed/>
    <w:rsid w:val="00F605D7"/>
    <w:rPr>
      <w:sz w:val="20"/>
      <w:szCs w:val="20"/>
    </w:rPr>
  </w:style>
  <w:style w:type="character" w:customStyle="1" w:styleId="CommentTextChar">
    <w:name w:val="Comment Text Char"/>
    <w:basedOn w:val="DefaultParagraphFont"/>
    <w:link w:val="CommentText"/>
    <w:semiHidden/>
    <w:rsid w:val="00F605D7"/>
    <w:rPr>
      <w:sz w:val="20"/>
      <w:szCs w:val="20"/>
    </w:rPr>
  </w:style>
  <w:style w:type="paragraph" w:styleId="CommentSubject">
    <w:name w:val="annotation subject"/>
    <w:basedOn w:val="CommentText"/>
    <w:next w:val="CommentText"/>
    <w:link w:val="CommentSubjectChar"/>
    <w:semiHidden/>
    <w:unhideWhenUsed/>
    <w:rsid w:val="00F605D7"/>
    <w:rPr>
      <w:b/>
      <w:bCs/>
    </w:rPr>
  </w:style>
  <w:style w:type="character" w:customStyle="1" w:styleId="CommentSubjectChar">
    <w:name w:val="Comment Subject Char"/>
    <w:basedOn w:val="CommentTextChar"/>
    <w:link w:val="CommentSubject"/>
    <w:semiHidden/>
    <w:rsid w:val="00F605D7"/>
    <w:rPr>
      <w:b/>
      <w:bCs/>
      <w:sz w:val="20"/>
      <w:szCs w:val="20"/>
    </w:rPr>
  </w:style>
  <w:style w:type="character" w:styleId="PlaceholderText">
    <w:name w:val="Placeholder Text"/>
    <w:basedOn w:val="DefaultParagraphFont"/>
    <w:rsid w:val="00092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8106">
      <w:bodyDiv w:val="1"/>
      <w:marLeft w:val="0"/>
      <w:marRight w:val="0"/>
      <w:marTop w:val="0"/>
      <w:marBottom w:val="0"/>
      <w:divBdr>
        <w:top w:val="none" w:sz="0" w:space="0" w:color="auto"/>
        <w:left w:val="none" w:sz="0" w:space="0" w:color="auto"/>
        <w:bottom w:val="none" w:sz="0" w:space="0" w:color="auto"/>
        <w:right w:val="none" w:sz="0" w:space="0" w:color="auto"/>
      </w:divBdr>
    </w:div>
    <w:div w:id="331881868">
      <w:bodyDiv w:val="1"/>
      <w:marLeft w:val="0"/>
      <w:marRight w:val="0"/>
      <w:marTop w:val="0"/>
      <w:marBottom w:val="0"/>
      <w:divBdr>
        <w:top w:val="none" w:sz="0" w:space="0" w:color="auto"/>
        <w:left w:val="none" w:sz="0" w:space="0" w:color="auto"/>
        <w:bottom w:val="none" w:sz="0" w:space="0" w:color="auto"/>
        <w:right w:val="none" w:sz="0" w:space="0" w:color="auto"/>
      </w:divBdr>
      <w:divsChild>
        <w:div w:id="492917638">
          <w:marLeft w:val="0"/>
          <w:marRight w:val="0"/>
          <w:marTop w:val="0"/>
          <w:marBottom w:val="0"/>
          <w:divBdr>
            <w:top w:val="none" w:sz="0" w:space="0" w:color="auto"/>
            <w:left w:val="none" w:sz="0" w:space="0" w:color="auto"/>
            <w:bottom w:val="single" w:sz="6" w:space="4" w:color="DDDDDD"/>
            <w:right w:val="none" w:sz="0" w:space="0" w:color="auto"/>
          </w:divBdr>
        </w:div>
        <w:div w:id="1865242223">
          <w:marLeft w:val="0"/>
          <w:marRight w:val="0"/>
          <w:marTop w:val="0"/>
          <w:marBottom w:val="0"/>
          <w:divBdr>
            <w:top w:val="none" w:sz="0" w:space="0" w:color="auto"/>
            <w:left w:val="none" w:sz="0" w:space="0" w:color="auto"/>
            <w:bottom w:val="single" w:sz="6" w:space="4" w:color="DDDDDD"/>
            <w:right w:val="none" w:sz="0" w:space="0" w:color="auto"/>
          </w:divBdr>
        </w:div>
        <w:div w:id="46608321">
          <w:marLeft w:val="0"/>
          <w:marRight w:val="0"/>
          <w:marTop w:val="0"/>
          <w:marBottom w:val="0"/>
          <w:divBdr>
            <w:top w:val="none" w:sz="0" w:space="0" w:color="auto"/>
            <w:left w:val="none" w:sz="0" w:space="0" w:color="auto"/>
            <w:bottom w:val="single" w:sz="6" w:space="4" w:color="DDDDDD"/>
            <w:right w:val="none" w:sz="0" w:space="0" w:color="auto"/>
          </w:divBdr>
        </w:div>
        <w:div w:id="421802136">
          <w:marLeft w:val="0"/>
          <w:marRight w:val="0"/>
          <w:marTop w:val="0"/>
          <w:marBottom w:val="0"/>
          <w:divBdr>
            <w:top w:val="none" w:sz="0" w:space="0" w:color="auto"/>
            <w:left w:val="none" w:sz="0" w:space="0" w:color="auto"/>
            <w:bottom w:val="single" w:sz="6" w:space="4" w:color="DDDDDD"/>
            <w:right w:val="none" w:sz="0" w:space="0" w:color="auto"/>
          </w:divBdr>
        </w:div>
        <w:div w:id="1333795295">
          <w:marLeft w:val="0"/>
          <w:marRight w:val="0"/>
          <w:marTop w:val="0"/>
          <w:marBottom w:val="0"/>
          <w:divBdr>
            <w:top w:val="none" w:sz="0" w:space="0" w:color="auto"/>
            <w:left w:val="none" w:sz="0" w:space="0" w:color="auto"/>
            <w:bottom w:val="single" w:sz="6" w:space="4" w:color="DDDDDD"/>
            <w:right w:val="none" w:sz="0" w:space="0" w:color="auto"/>
          </w:divBdr>
        </w:div>
        <w:div w:id="550187443">
          <w:marLeft w:val="0"/>
          <w:marRight w:val="0"/>
          <w:marTop w:val="0"/>
          <w:marBottom w:val="0"/>
          <w:divBdr>
            <w:top w:val="none" w:sz="0" w:space="0" w:color="auto"/>
            <w:left w:val="none" w:sz="0" w:space="0" w:color="auto"/>
            <w:bottom w:val="single" w:sz="6" w:space="4" w:color="DDDDDD"/>
            <w:right w:val="none" w:sz="0" w:space="0" w:color="auto"/>
          </w:divBdr>
        </w:div>
      </w:divsChild>
    </w:div>
    <w:div w:id="930965589">
      <w:bodyDiv w:val="1"/>
      <w:marLeft w:val="0"/>
      <w:marRight w:val="0"/>
      <w:marTop w:val="0"/>
      <w:marBottom w:val="0"/>
      <w:divBdr>
        <w:top w:val="none" w:sz="0" w:space="0" w:color="auto"/>
        <w:left w:val="none" w:sz="0" w:space="0" w:color="auto"/>
        <w:bottom w:val="none" w:sz="0" w:space="0" w:color="auto"/>
        <w:right w:val="none" w:sz="0" w:space="0" w:color="auto"/>
      </w:divBdr>
      <w:divsChild>
        <w:div w:id="664669391">
          <w:marLeft w:val="0"/>
          <w:marRight w:val="0"/>
          <w:marTop w:val="0"/>
          <w:marBottom w:val="0"/>
          <w:divBdr>
            <w:top w:val="none" w:sz="0" w:space="0" w:color="auto"/>
            <w:left w:val="none" w:sz="0" w:space="0" w:color="auto"/>
            <w:bottom w:val="single" w:sz="6" w:space="4" w:color="DDDDDD"/>
            <w:right w:val="none" w:sz="0" w:space="0" w:color="auto"/>
          </w:divBdr>
        </w:div>
        <w:div w:id="1558586485">
          <w:marLeft w:val="0"/>
          <w:marRight w:val="0"/>
          <w:marTop w:val="0"/>
          <w:marBottom w:val="0"/>
          <w:divBdr>
            <w:top w:val="none" w:sz="0" w:space="0" w:color="auto"/>
            <w:left w:val="none" w:sz="0" w:space="0" w:color="auto"/>
            <w:bottom w:val="single" w:sz="6" w:space="4" w:color="DDDDDD"/>
            <w:right w:val="none" w:sz="0" w:space="0" w:color="auto"/>
          </w:divBdr>
        </w:div>
      </w:divsChild>
    </w:div>
    <w:div w:id="931744937">
      <w:bodyDiv w:val="1"/>
      <w:marLeft w:val="0"/>
      <w:marRight w:val="0"/>
      <w:marTop w:val="0"/>
      <w:marBottom w:val="0"/>
      <w:divBdr>
        <w:top w:val="none" w:sz="0" w:space="0" w:color="auto"/>
        <w:left w:val="none" w:sz="0" w:space="0" w:color="auto"/>
        <w:bottom w:val="none" w:sz="0" w:space="0" w:color="auto"/>
        <w:right w:val="none" w:sz="0" w:space="0" w:color="auto"/>
      </w:divBdr>
      <w:divsChild>
        <w:div w:id="474761720">
          <w:marLeft w:val="0"/>
          <w:marRight w:val="0"/>
          <w:marTop w:val="0"/>
          <w:marBottom w:val="0"/>
          <w:divBdr>
            <w:top w:val="none" w:sz="0" w:space="0" w:color="auto"/>
            <w:left w:val="none" w:sz="0" w:space="0" w:color="auto"/>
            <w:bottom w:val="single" w:sz="6" w:space="4" w:color="DDDDDD"/>
            <w:right w:val="none" w:sz="0" w:space="0" w:color="auto"/>
          </w:divBdr>
        </w:div>
        <w:div w:id="1365397995">
          <w:marLeft w:val="0"/>
          <w:marRight w:val="0"/>
          <w:marTop w:val="0"/>
          <w:marBottom w:val="0"/>
          <w:divBdr>
            <w:top w:val="none" w:sz="0" w:space="0" w:color="auto"/>
            <w:left w:val="none" w:sz="0" w:space="0" w:color="auto"/>
            <w:bottom w:val="single" w:sz="6" w:space="4" w:color="DDDDDD"/>
            <w:right w:val="none" w:sz="0" w:space="0" w:color="auto"/>
          </w:divBdr>
        </w:div>
        <w:div w:id="1087728418">
          <w:marLeft w:val="0"/>
          <w:marRight w:val="0"/>
          <w:marTop w:val="0"/>
          <w:marBottom w:val="0"/>
          <w:divBdr>
            <w:top w:val="none" w:sz="0" w:space="0" w:color="auto"/>
            <w:left w:val="none" w:sz="0" w:space="0" w:color="auto"/>
            <w:bottom w:val="single" w:sz="6" w:space="4" w:color="DDDDDD"/>
            <w:right w:val="none" w:sz="0" w:space="0" w:color="auto"/>
          </w:divBdr>
        </w:div>
        <w:div w:id="631909853">
          <w:marLeft w:val="0"/>
          <w:marRight w:val="0"/>
          <w:marTop w:val="0"/>
          <w:marBottom w:val="0"/>
          <w:divBdr>
            <w:top w:val="none" w:sz="0" w:space="0" w:color="auto"/>
            <w:left w:val="none" w:sz="0" w:space="0" w:color="auto"/>
            <w:bottom w:val="single" w:sz="6" w:space="4" w:color="DDDDDD"/>
            <w:right w:val="none" w:sz="0" w:space="0" w:color="auto"/>
          </w:divBdr>
        </w:div>
        <w:div w:id="502545837">
          <w:marLeft w:val="0"/>
          <w:marRight w:val="0"/>
          <w:marTop w:val="0"/>
          <w:marBottom w:val="0"/>
          <w:divBdr>
            <w:top w:val="none" w:sz="0" w:space="0" w:color="auto"/>
            <w:left w:val="none" w:sz="0" w:space="0" w:color="auto"/>
            <w:bottom w:val="single" w:sz="6" w:space="4" w:color="DDDDDD"/>
            <w:right w:val="none" w:sz="0" w:space="0" w:color="auto"/>
          </w:divBdr>
        </w:div>
        <w:div w:id="964234341">
          <w:marLeft w:val="0"/>
          <w:marRight w:val="0"/>
          <w:marTop w:val="0"/>
          <w:marBottom w:val="0"/>
          <w:divBdr>
            <w:top w:val="none" w:sz="0" w:space="0" w:color="auto"/>
            <w:left w:val="none" w:sz="0" w:space="0" w:color="auto"/>
            <w:bottom w:val="single" w:sz="6" w:space="4" w:color="DDDDDD"/>
            <w:right w:val="none" w:sz="0" w:space="0" w:color="auto"/>
          </w:divBdr>
        </w:div>
      </w:divsChild>
    </w:div>
    <w:div w:id="1465001813">
      <w:bodyDiv w:val="1"/>
      <w:marLeft w:val="0"/>
      <w:marRight w:val="0"/>
      <w:marTop w:val="0"/>
      <w:marBottom w:val="0"/>
      <w:divBdr>
        <w:top w:val="none" w:sz="0" w:space="0" w:color="auto"/>
        <w:left w:val="none" w:sz="0" w:space="0" w:color="auto"/>
        <w:bottom w:val="none" w:sz="0" w:space="0" w:color="auto"/>
        <w:right w:val="none" w:sz="0" w:space="0" w:color="auto"/>
      </w:divBdr>
    </w:div>
    <w:div w:id="1648124619">
      <w:bodyDiv w:val="1"/>
      <w:marLeft w:val="0"/>
      <w:marRight w:val="0"/>
      <w:marTop w:val="0"/>
      <w:marBottom w:val="0"/>
      <w:divBdr>
        <w:top w:val="none" w:sz="0" w:space="0" w:color="auto"/>
        <w:left w:val="none" w:sz="0" w:space="0" w:color="auto"/>
        <w:bottom w:val="none" w:sz="0" w:space="0" w:color="auto"/>
        <w:right w:val="none" w:sz="0" w:space="0" w:color="auto"/>
      </w:divBdr>
    </w:div>
    <w:div w:id="2113547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apa-project.org"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weston.sara@gmail.com" TargetMode="External"/><Relationship Id="rId12" Type="http://schemas.openxmlformats.org/officeDocument/2006/relationships/hyperlink" Target="https://osf.io/ypf7r"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osf.io/ypf7r"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33</Pages>
  <Words>22994</Words>
  <Characters>131072</Characters>
  <Application>Microsoft Office Word</Application>
  <DocSecurity>0</DocSecurity>
  <Lines>1092</Lines>
  <Paragraphs>307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Body Mass in Adolescence: The Role of Personality, Intelligence, and Socioeconomic Status</vt:lpstr>
      <vt:lpstr>Untitled</vt:lpstr>
    </vt:vector>
  </TitlesOfParts>
  <Company/>
  <LinksUpToDate>false</LinksUpToDate>
  <CharactersWithSpaces>153759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in Adolescence: The Role of Personality, Intelligence, and Socioeconomic Status</dc:title>
  <dc:creator>Sara Weston</dc:creator>
  <cp:keywords/>
  <cp:lastModifiedBy>David Condon</cp:lastModifiedBy>
  <cp:revision>5</cp:revision>
  <dcterms:created xsi:type="dcterms:W3CDTF">2021-10-04T21:42:00Z</dcterms:created>
  <dcterms:modified xsi:type="dcterms:W3CDTF">2021-10-05T01:20:00Z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id="xtibJLBP"/&gt;&lt;style id="http://www.zotero.org/styles/obesity" hasBibliography="1" bibliographyStyleHasBeenSet="1"/&gt;&lt;prefs&gt;&lt;pref name="fieldType" value="Field"/&gt;&lt;pref name="automaticJournalAbbrevi</vt:lpwstr>
  </property>
  <property fmtid="{D5CDD505-2E9C-101B-9397-08002B2CF9AE}" pid="3" name="ZOTERO_PREF_2">
    <vt:lpwstr>ations" value="true"/&gt;&lt;pref name="dontAskDelayCitationUpdates" value="true"/&gt;&lt;/prefs&gt;&lt;/data&gt;</vt:lpwstr>
  </property>
</Properties>
</file>